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170C4" w14:textId="77777777" w:rsidR="00973D6F" w:rsidRDefault="009D3B7B" w:rsidP="001D155E">
      <w:pPr>
        <w:widowControl w:val="0"/>
        <w:autoSpaceDE w:val="0"/>
        <w:autoSpaceDN w:val="0"/>
        <w:adjustRightInd w:val="0"/>
        <w:spacing w:after="320"/>
        <w:rPr>
          <w:ins w:id="0" w:author="Roger Stone" w:date="2017-03-11T09:21:00Z"/>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sidR="00CB63CD">
        <w:rPr>
          <w:rFonts w:ascii="Arial" w:hAnsi="Arial"/>
          <w:sz w:val="32"/>
          <w:szCs w:val="32"/>
          <w:lang w:val="en-US"/>
        </w:rPr>
        <w:t>Maths+Comp</w:t>
      </w:r>
    </w:p>
    <w:p w14:paraId="20CFE419" w14:textId="77777777" w:rsidR="00973D6F" w:rsidRPr="00711F68" w:rsidRDefault="00684436" w:rsidP="001D155E">
      <w:pPr>
        <w:widowControl w:val="0"/>
        <w:autoSpaceDE w:val="0"/>
        <w:autoSpaceDN w:val="0"/>
        <w:adjustRightInd w:val="0"/>
        <w:spacing w:after="320"/>
        <w:rPr>
          <w:rFonts w:ascii="Arial" w:hAnsi="Arial"/>
          <w:sz w:val="32"/>
          <w:szCs w:val="32"/>
          <w:lang w:val="en-US"/>
        </w:rPr>
      </w:pPr>
      <w:ins w:id="1" w:author="Roger Stone" w:date="2017-03-11T09:21:00Z">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ins>
      <w:r w:rsidR="00CB63CD">
        <w:rPr>
          <w:rFonts w:ascii="Arial" w:hAnsi="Arial"/>
          <w:sz w:val="32"/>
          <w:szCs w:val="32"/>
          <w:lang w:val="en-US"/>
        </w:rPr>
        <w:t>COC255</w:t>
      </w:r>
    </w:p>
    <w:p w14:paraId="626E6534"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Pr>
          <w:rFonts w:ascii="Arial" w:hAnsi="Arial"/>
          <w:sz w:val="32"/>
          <w:szCs w:val="32"/>
          <w:lang w:val="en-US"/>
        </w:rPr>
        <w:tab/>
      </w:r>
      <w:r w:rsidR="00CB63CD">
        <w:rPr>
          <w:rFonts w:ascii="Arial" w:hAnsi="Arial"/>
          <w:sz w:val="32"/>
          <w:szCs w:val="32"/>
          <w:lang w:val="en-US"/>
        </w:rPr>
        <w:t>B6200</w:t>
      </w:r>
      <w:r w:rsidR="00B70B02">
        <w:rPr>
          <w:rFonts w:ascii="Arial" w:hAnsi="Arial"/>
          <w:sz w:val="32"/>
          <w:szCs w:val="32"/>
          <w:lang w:val="en-US"/>
        </w:rPr>
        <w:t>0</w:t>
      </w:r>
      <w:r w:rsidR="00CB63CD">
        <w:rPr>
          <w:rFonts w:ascii="Arial" w:hAnsi="Arial"/>
          <w:sz w:val="32"/>
          <w:szCs w:val="32"/>
          <w:lang w:val="en-US"/>
        </w:rPr>
        <w:t>5</w:t>
      </w:r>
    </w:p>
    <w:p w14:paraId="402D58BA"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sidRPr="00700CC3">
        <w:rPr>
          <w:rFonts w:ascii="Arial" w:hAnsi="Arial"/>
          <w:sz w:val="32"/>
          <w:szCs w:val="32"/>
          <w:lang w:val="en-US"/>
        </w:rPr>
        <w:t> </w:t>
      </w:r>
    </w:p>
    <w:p w14:paraId="26B1B36F" w14:textId="77777777" w:rsidR="00975F02" w:rsidRDefault="00C54F55" w:rsidP="00975F02">
      <w:pPr>
        <w:widowControl w:val="0"/>
        <w:autoSpaceDE w:val="0"/>
        <w:autoSpaceDN w:val="0"/>
        <w:adjustRightInd w:val="0"/>
        <w:jc w:val="center"/>
        <w:rPr>
          <w:rFonts w:ascii="Arial" w:hAnsi="Arial"/>
          <w:b/>
          <w:sz w:val="32"/>
          <w:szCs w:val="32"/>
          <w:lang w:val="en-US"/>
        </w:rPr>
      </w:pPr>
      <w:r>
        <w:rPr>
          <w:rFonts w:ascii="Arial" w:hAnsi="Arial"/>
          <w:b/>
          <w:sz w:val="32"/>
          <w:szCs w:val="32"/>
          <w:lang w:val="en-US"/>
        </w:rPr>
        <w:t>CHATBOT</w:t>
      </w:r>
      <w:r w:rsidR="00975F02">
        <w:rPr>
          <w:rFonts w:ascii="Arial" w:hAnsi="Arial"/>
          <w:b/>
          <w:sz w:val="32"/>
          <w:szCs w:val="32"/>
          <w:lang w:val="en-US"/>
        </w:rPr>
        <w:t xml:space="preserve"> </w:t>
      </w:r>
    </w:p>
    <w:p w14:paraId="0A3D7754" w14:textId="77777777" w:rsidR="001D155E" w:rsidRPr="00700CC3" w:rsidRDefault="001D155E" w:rsidP="001D155E">
      <w:pPr>
        <w:widowControl w:val="0"/>
        <w:autoSpaceDE w:val="0"/>
        <w:autoSpaceDN w:val="0"/>
        <w:adjustRightInd w:val="0"/>
        <w:jc w:val="center"/>
        <w:rPr>
          <w:rFonts w:ascii="Arial" w:hAnsi="Arial"/>
          <w:sz w:val="32"/>
          <w:szCs w:val="32"/>
          <w:lang w:val="en-US"/>
        </w:rPr>
      </w:pPr>
      <w:r w:rsidRPr="00700CC3">
        <w:rPr>
          <w:rFonts w:ascii="Arial" w:hAnsi="Arial"/>
          <w:sz w:val="32"/>
          <w:szCs w:val="32"/>
          <w:lang w:val="en-US"/>
        </w:rPr>
        <w:t> </w:t>
      </w:r>
    </w:p>
    <w:p w14:paraId="7317885C" w14:textId="77777777" w:rsidR="001D155E" w:rsidRPr="00700CC3" w:rsidRDefault="001D155E" w:rsidP="001D155E">
      <w:pPr>
        <w:widowControl w:val="0"/>
        <w:autoSpaceDE w:val="0"/>
        <w:autoSpaceDN w:val="0"/>
        <w:adjustRightInd w:val="0"/>
        <w:jc w:val="center"/>
        <w:rPr>
          <w:rFonts w:ascii="Arial" w:hAnsi="Arial"/>
          <w:sz w:val="32"/>
          <w:szCs w:val="32"/>
          <w:lang w:val="en-US"/>
        </w:rPr>
      </w:pPr>
      <w:r w:rsidRPr="00700CC3">
        <w:rPr>
          <w:rFonts w:ascii="Arial" w:hAnsi="Arial"/>
          <w:sz w:val="32"/>
          <w:szCs w:val="32"/>
          <w:lang w:val="en-US"/>
        </w:rPr>
        <w:t> </w:t>
      </w:r>
    </w:p>
    <w:p w14:paraId="68D73020"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by</w:t>
      </w:r>
    </w:p>
    <w:p w14:paraId="225E1B76"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0F503D8F"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14565990" w14:textId="77777777" w:rsidR="001D155E" w:rsidRPr="00700CC3" w:rsidRDefault="00CB63CD"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Matthew P. Rankin</w:t>
      </w:r>
    </w:p>
    <w:p w14:paraId="4FB6AF25"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2E6A035F"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341020B0"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69C2DD39" w14:textId="77777777" w:rsidR="001D155E" w:rsidRPr="00700CC3" w:rsidRDefault="001D155E" w:rsidP="001D155E">
      <w:pPr>
        <w:widowControl w:val="0"/>
        <w:autoSpaceDE w:val="0"/>
        <w:autoSpaceDN w:val="0"/>
        <w:adjustRightInd w:val="0"/>
        <w:jc w:val="center"/>
        <w:rPr>
          <w:rFonts w:ascii="Arial" w:hAnsi="Arial"/>
          <w:i/>
          <w:sz w:val="32"/>
          <w:szCs w:val="32"/>
          <w:lang w:val="en-US"/>
        </w:rPr>
      </w:pPr>
      <w:r w:rsidRPr="00700CC3">
        <w:rPr>
          <w:rFonts w:ascii="Arial" w:hAnsi="Arial"/>
          <w:i/>
          <w:sz w:val="32"/>
          <w:szCs w:val="32"/>
          <w:lang w:val="en-US"/>
        </w:rPr>
        <w:t> </w:t>
      </w:r>
    </w:p>
    <w:p w14:paraId="73ADB303" w14:textId="77777777" w:rsidR="001D155E" w:rsidRDefault="001D155E"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Supervisor: Dr</w:t>
      </w:r>
      <w:r w:rsidRPr="00700CC3">
        <w:rPr>
          <w:rFonts w:ascii="Arial" w:hAnsi="Arial"/>
          <w:i/>
          <w:sz w:val="32"/>
          <w:szCs w:val="32"/>
          <w:lang w:val="en-US"/>
        </w:rPr>
        <w:t xml:space="preserve"> </w:t>
      </w:r>
      <w:r w:rsidR="00CB63CD">
        <w:rPr>
          <w:rFonts w:ascii="Arial" w:hAnsi="Arial"/>
          <w:i/>
          <w:sz w:val="32"/>
          <w:szCs w:val="32"/>
          <w:lang w:val="en-US"/>
        </w:rPr>
        <w:t>A</w:t>
      </w:r>
      <w:r w:rsidRPr="00700CC3">
        <w:rPr>
          <w:rFonts w:ascii="Arial" w:hAnsi="Arial"/>
          <w:i/>
          <w:sz w:val="32"/>
          <w:szCs w:val="32"/>
          <w:lang w:val="en-US"/>
        </w:rPr>
        <w:t xml:space="preserve">. </w:t>
      </w:r>
      <w:r w:rsidR="00CB63CD">
        <w:rPr>
          <w:rFonts w:ascii="Arial" w:hAnsi="Arial"/>
          <w:i/>
          <w:sz w:val="32"/>
          <w:szCs w:val="32"/>
          <w:lang w:val="en-US"/>
        </w:rPr>
        <w:t>Soltoggio</w:t>
      </w:r>
    </w:p>
    <w:p w14:paraId="69B97C17" w14:textId="77777777" w:rsidR="00711F68" w:rsidRDefault="00711F68" w:rsidP="001D155E">
      <w:pPr>
        <w:widowControl w:val="0"/>
        <w:autoSpaceDE w:val="0"/>
        <w:autoSpaceDN w:val="0"/>
        <w:adjustRightInd w:val="0"/>
        <w:jc w:val="center"/>
        <w:rPr>
          <w:rFonts w:ascii="Arial" w:hAnsi="Arial"/>
          <w:i/>
          <w:sz w:val="32"/>
          <w:szCs w:val="32"/>
          <w:lang w:val="en-US"/>
        </w:rPr>
      </w:pPr>
    </w:p>
    <w:p w14:paraId="0BDA5DE4" w14:textId="77777777" w:rsidR="00711F68" w:rsidRDefault="00711F68" w:rsidP="001D155E">
      <w:pPr>
        <w:widowControl w:val="0"/>
        <w:autoSpaceDE w:val="0"/>
        <w:autoSpaceDN w:val="0"/>
        <w:adjustRightInd w:val="0"/>
        <w:jc w:val="center"/>
        <w:rPr>
          <w:rFonts w:ascii="Arial" w:hAnsi="Arial"/>
          <w:i/>
          <w:sz w:val="32"/>
          <w:szCs w:val="32"/>
          <w:lang w:val="en-US"/>
        </w:rPr>
      </w:pPr>
    </w:p>
    <w:p w14:paraId="5350BE02" w14:textId="77777777" w:rsidR="00711F68" w:rsidRDefault="00711F68" w:rsidP="001D155E">
      <w:pPr>
        <w:widowControl w:val="0"/>
        <w:autoSpaceDE w:val="0"/>
        <w:autoSpaceDN w:val="0"/>
        <w:adjustRightInd w:val="0"/>
        <w:jc w:val="center"/>
        <w:rPr>
          <w:rFonts w:ascii="Arial" w:hAnsi="Arial"/>
          <w:i/>
          <w:sz w:val="32"/>
          <w:szCs w:val="32"/>
          <w:lang w:val="en-US"/>
        </w:rPr>
      </w:pPr>
    </w:p>
    <w:p w14:paraId="5B9625D2" w14:textId="77777777" w:rsidR="00711F68" w:rsidRDefault="00711F68"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Department of Computer Science</w:t>
      </w:r>
    </w:p>
    <w:p w14:paraId="2A35D3FD" w14:textId="77777777" w:rsidR="00711F68" w:rsidRPr="00700CC3" w:rsidRDefault="00711F68" w:rsidP="001D155E">
      <w:pPr>
        <w:widowControl w:val="0"/>
        <w:autoSpaceDE w:val="0"/>
        <w:autoSpaceDN w:val="0"/>
        <w:adjustRightInd w:val="0"/>
        <w:jc w:val="center"/>
        <w:rPr>
          <w:rFonts w:ascii="Arial" w:hAnsi="Arial"/>
          <w:i/>
          <w:sz w:val="32"/>
          <w:szCs w:val="32"/>
          <w:lang w:val="en-US"/>
        </w:rPr>
      </w:pPr>
      <w:r>
        <w:rPr>
          <w:rFonts w:ascii="Arial" w:hAnsi="Arial"/>
          <w:i/>
          <w:sz w:val="32"/>
          <w:szCs w:val="32"/>
          <w:lang w:val="en-US"/>
        </w:rPr>
        <w:t>Loughborough University</w:t>
      </w:r>
    </w:p>
    <w:p w14:paraId="6E125D8F" w14:textId="77777777" w:rsidR="001D155E" w:rsidRPr="00700CC3" w:rsidRDefault="001D155E" w:rsidP="001D155E">
      <w:pPr>
        <w:widowControl w:val="0"/>
        <w:autoSpaceDE w:val="0"/>
        <w:autoSpaceDN w:val="0"/>
        <w:adjustRightInd w:val="0"/>
        <w:jc w:val="center"/>
        <w:rPr>
          <w:rFonts w:ascii="Arial" w:hAnsi="Arial"/>
          <w:i/>
          <w:sz w:val="32"/>
          <w:szCs w:val="32"/>
          <w:lang w:val="en-US"/>
        </w:rPr>
      </w:pPr>
    </w:p>
    <w:p w14:paraId="519C302F"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6FF15104"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17BDED68" w14:textId="77777777" w:rsidR="001D155E" w:rsidRPr="00700CC3" w:rsidRDefault="001D155E" w:rsidP="001D155E">
      <w:pPr>
        <w:widowControl w:val="0"/>
        <w:autoSpaceDE w:val="0"/>
        <w:autoSpaceDN w:val="0"/>
        <w:adjustRightInd w:val="0"/>
        <w:jc w:val="center"/>
        <w:rPr>
          <w:rFonts w:ascii="Arial" w:hAnsi="Arial"/>
          <w:sz w:val="32"/>
          <w:szCs w:val="32"/>
          <w:lang w:val="en-US"/>
        </w:rPr>
      </w:pPr>
    </w:p>
    <w:p w14:paraId="6C49786F" w14:textId="77777777" w:rsidR="001D155E" w:rsidRPr="00700CC3" w:rsidRDefault="001D155E" w:rsidP="00711F68">
      <w:pPr>
        <w:widowControl w:val="0"/>
        <w:autoSpaceDE w:val="0"/>
        <w:autoSpaceDN w:val="0"/>
        <w:adjustRightInd w:val="0"/>
        <w:jc w:val="center"/>
        <w:rPr>
          <w:rFonts w:ascii="Arial" w:hAnsi="Arial"/>
          <w:sz w:val="32"/>
          <w:szCs w:val="32"/>
          <w:lang w:val="en-US"/>
        </w:rPr>
      </w:pPr>
    </w:p>
    <w:p w14:paraId="599E295E" w14:textId="77777777" w:rsidR="001D155E" w:rsidRPr="00700CC3" w:rsidRDefault="001D155E" w:rsidP="001D155E">
      <w:pPr>
        <w:widowControl w:val="0"/>
        <w:autoSpaceDE w:val="0"/>
        <w:autoSpaceDN w:val="0"/>
        <w:adjustRightInd w:val="0"/>
        <w:spacing w:after="320"/>
        <w:rPr>
          <w:rFonts w:ascii="Arial" w:hAnsi="Arial"/>
          <w:sz w:val="32"/>
          <w:szCs w:val="32"/>
          <w:lang w:val="en-US"/>
        </w:rPr>
      </w:pPr>
      <w:r w:rsidRPr="00700CC3">
        <w:rPr>
          <w:rFonts w:ascii="Arial" w:hAnsi="Arial"/>
          <w:sz w:val="32"/>
          <w:szCs w:val="32"/>
          <w:lang w:val="en-US"/>
        </w:rPr>
        <w:t> </w:t>
      </w:r>
    </w:p>
    <w:p w14:paraId="23A5DC7B" w14:textId="77777777" w:rsidR="001D155E" w:rsidRPr="00700CC3" w:rsidRDefault="00975F02" w:rsidP="001D155E">
      <w:pPr>
        <w:widowControl w:val="0"/>
        <w:autoSpaceDE w:val="0"/>
        <w:autoSpaceDN w:val="0"/>
        <w:adjustRightInd w:val="0"/>
        <w:jc w:val="center"/>
        <w:rPr>
          <w:rFonts w:ascii="Arial" w:hAnsi="Arial"/>
          <w:sz w:val="32"/>
          <w:szCs w:val="32"/>
          <w:lang w:val="en-US"/>
        </w:rPr>
      </w:pPr>
      <w:r>
        <w:rPr>
          <w:rFonts w:ascii="Arial" w:hAnsi="Arial"/>
          <w:sz w:val="32"/>
          <w:szCs w:val="32"/>
          <w:lang w:val="en-US"/>
        </w:rPr>
        <w:t>April 2020</w:t>
      </w:r>
      <w:r w:rsidR="001D155E" w:rsidRPr="00700CC3">
        <w:rPr>
          <w:rFonts w:ascii="Arial" w:hAnsi="Arial"/>
          <w:sz w:val="32"/>
          <w:szCs w:val="32"/>
          <w:lang w:val="en-US"/>
        </w:rPr>
        <w:t> </w:t>
      </w:r>
    </w:p>
    <w:p w14:paraId="2D0832A7" w14:textId="77777777" w:rsidR="001D155E" w:rsidRDefault="001D155E">
      <w:pPr>
        <w:rPr>
          <w:rFonts w:ascii="Arial" w:hAnsi="Arial"/>
        </w:rPr>
      </w:pPr>
    </w:p>
    <w:p w14:paraId="2E8BED96" w14:textId="77777777" w:rsidR="00CB63CD" w:rsidRDefault="00CB63CD">
      <w:pPr>
        <w:rPr>
          <w:rFonts w:ascii="Arial" w:hAnsi="Arial"/>
        </w:rPr>
      </w:pPr>
    </w:p>
    <w:p w14:paraId="492660D1" w14:textId="77777777" w:rsidR="00975F02" w:rsidRDefault="00975F02">
      <w:pPr>
        <w:rPr>
          <w:rFonts w:ascii="Arial" w:hAnsi="Arial"/>
        </w:rPr>
      </w:pPr>
    </w:p>
    <w:p w14:paraId="605D1D26" w14:textId="77777777" w:rsidR="00975F02" w:rsidRDefault="00975F02">
      <w:pPr>
        <w:rPr>
          <w:rFonts w:ascii="Arial" w:hAnsi="Arial"/>
        </w:rPr>
      </w:pPr>
    </w:p>
    <w:p w14:paraId="6F3411DE" w14:textId="77777777" w:rsidR="00B73AF7" w:rsidRDefault="00B73AF7">
      <w:pPr>
        <w:rPr>
          <w:rFonts w:ascii="Arial" w:hAnsi="Arial"/>
        </w:rPr>
      </w:pPr>
    </w:p>
    <w:p w14:paraId="3B9E7466" w14:textId="77777777" w:rsidR="00975F02" w:rsidRDefault="00975F02">
      <w:pPr>
        <w:rPr>
          <w:rFonts w:ascii="Arial" w:hAnsi="Arial"/>
        </w:rPr>
      </w:pPr>
    </w:p>
    <w:p w14:paraId="48E4458B" w14:textId="77777777" w:rsidR="00975F02" w:rsidRDefault="00975F02">
      <w:pPr>
        <w:rPr>
          <w:rFonts w:ascii="Arial" w:hAnsi="Arial"/>
        </w:rPr>
      </w:pPr>
    </w:p>
    <w:p w14:paraId="4B0C0DE2" w14:textId="77777777" w:rsidR="00975F02" w:rsidRPr="00095924" w:rsidRDefault="00D03817" w:rsidP="00975F02">
      <w:pPr>
        <w:jc w:val="center"/>
        <w:rPr>
          <w:b/>
        </w:rPr>
      </w:pPr>
      <w:r>
        <w:rPr>
          <w:b/>
        </w:rPr>
        <w:br w:type="page"/>
      </w:r>
      <w:r w:rsidR="00975F02" w:rsidRPr="00095924">
        <w:rPr>
          <w:b/>
        </w:rPr>
        <w:lastRenderedPageBreak/>
        <w:t>Abstract</w:t>
      </w:r>
    </w:p>
    <w:p w14:paraId="287D7896" w14:textId="77777777" w:rsidR="000260D6" w:rsidRDefault="000260D6" w:rsidP="00975F02">
      <w:pPr>
        <w:jc w:val="center"/>
        <w:rPr>
          <w:rFonts w:ascii="Arial" w:hAnsi="Arial" w:cs="Arial"/>
          <w:b/>
          <w:sz w:val="22"/>
          <w:szCs w:val="22"/>
        </w:rPr>
      </w:pPr>
    </w:p>
    <w:p w14:paraId="7087D207" w14:textId="502ECED3" w:rsidR="00C46BD1" w:rsidRDefault="00FF5602" w:rsidP="00827D8E">
      <w:r>
        <w:t>This project aims to create</w:t>
      </w:r>
      <w:r w:rsidR="004B6E84">
        <w:t xml:space="preserve"> a conversational </w:t>
      </w:r>
      <w:r w:rsidR="00F10400">
        <w:t>software agent</w:t>
      </w:r>
      <w:r w:rsidR="004B6E84">
        <w:t xml:space="preserve"> that uses Natural Language Processing</w:t>
      </w:r>
      <w:r>
        <w:t xml:space="preserve"> as well as Machine Learning</w:t>
      </w:r>
      <w:r w:rsidR="004B6E84">
        <w:t xml:space="preserve"> </w:t>
      </w:r>
      <w:r>
        <w:t xml:space="preserve">techniques </w:t>
      </w:r>
      <w:r w:rsidR="004B6E84">
        <w:t xml:space="preserve">to understand </w:t>
      </w:r>
      <w:r w:rsidR="009B1643">
        <w:t xml:space="preserve">a user and </w:t>
      </w:r>
      <w:r w:rsidR="00787453">
        <w:t>respond accordingly.</w:t>
      </w:r>
      <w:r w:rsidR="009B1643">
        <w:t xml:space="preserve"> </w:t>
      </w:r>
      <w:r w:rsidR="00543D9B" w:rsidRPr="00095924">
        <w:t>Non</w:t>
      </w:r>
      <w:r w:rsidR="00EE590B" w:rsidRPr="00095924">
        <w:t xml:space="preserve">-verbal communication has </w:t>
      </w:r>
      <w:r w:rsidR="008C7C03" w:rsidRPr="00095924">
        <w:t xml:space="preserve">amplified </w:t>
      </w:r>
      <w:r w:rsidR="00827D8E" w:rsidRPr="00095924">
        <w:t xml:space="preserve">massively over the </w:t>
      </w:r>
      <w:r w:rsidR="00CA24D8">
        <w:t>recent</w:t>
      </w:r>
      <w:r w:rsidR="00827D8E" w:rsidRPr="00095924">
        <w:t xml:space="preserve"> decade with i</w:t>
      </w:r>
      <w:r w:rsidR="008C7C03" w:rsidRPr="00095924">
        <w:t xml:space="preserve">nstant </w:t>
      </w:r>
      <w:r w:rsidR="00827D8E" w:rsidRPr="00095924">
        <w:t>messaging applications and t</w:t>
      </w:r>
      <w:r w:rsidR="008C7C03" w:rsidRPr="00095924">
        <w:t>ext</w:t>
      </w:r>
      <w:r w:rsidR="00827D8E" w:rsidRPr="00095924">
        <w:t>ing being</w:t>
      </w:r>
      <w:r w:rsidR="008C7C03" w:rsidRPr="00095924">
        <w:t xml:space="preserve"> at</w:t>
      </w:r>
      <w:r w:rsidR="00827D8E" w:rsidRPr="00095924">
        <w:t xml:space="preserve"> the forefront of communication</w:t>
      </w:r>
      <w:r w:rsidR="009C5C0D">
        <w:t xml:space="preserve"> and </w:t>
      </w:r>
      <w:r w:rsidR="001305CE">
        <w:t xml:space="preserve">encouraging </w:t>
      </w:r>
      <w:r w:rsidR="00690942">
        <w:t>knowledgeable virtual assistant</w:t>
      </w:r>
      <w:r w:rsidR="009C5C0D">
        <w:t xml:space="preserve">s, or chatbots, </w:t>
      </w:r>
      <w:r w:rsidR="003C16BB">
        <w:t xml:space="preserve">to </w:t>
      </w:r>
      <w:r w:rsidR="00856537">
        <w:t>increase</w:t>
      </w:r>
      <w:r w:rsidR="009C5C0D">
        <w:t xml:space="preserve"> in popularity.</w:t>
      </w:r>
      <w:r w:rsidR="009920FB">
        <w:t xml:space="preserve"> This paper will discuss the different techniques on Natural Language Processing (NLP)</w:t>
      </w:r>
      <w:r w:rsidR="00D03817">
        <w:t xml:space="preserve"> in previous chatbots created, and highlight the importance of AI and machine learning</w:t>
      </w:r>
      <w:r w:rsidR="00856537">
        <w:t xml:space="preserve"> models when dealing with large</w:t>
      </w:r>
      <w:r w:rsidR="00D03817">
        <w:t xml:space="preserve"> amounts of data</w:t>
      </w:r>
      <w:r w:rsidR="00856537">
        <w:t>.</w:t>
      </w:r>
    </w:p>
    <w:p w14:paraId="259157F2" w14:textId="77777777" w:rsidR="00C46BD1" w:rsidRDefault="00C46BD1" w:rsidP="00827D8E"/>
    <w:p w14:paraId="53E7AD10" w14:textId="77777777" w:rsidR="00CA24D8" w:rsidRDefault="00CA24D8" w:rsidP="00827D8E"/>
    <w:p w14:paraId="79E729F5" w14:textId="77777777" w:rsidR="00CA24D8" w:rsidRDefault="00CA24D8" w:rsidP="00827D8E">
      <w:pPr>
        <w:rPr>
          <w:rFonts w:ascii="Arial" w:hAnsi="Arial" w:cs="Arial"/>
          <w:sz w:val="22"/>
          <w:szCs w:val="22"/>
        </w:rPr>
      </w:pPr>
    </w:p>
    <w:p w14:paraId="34419277" w14:textId="77777777" w:rsidR="00827D8E" w:rsidRDefault="00827D8E" w:rsidP="00827D8E">
      <w:pPr>
        <w:rPr>
          <w:rFonts w:ascii="Arial" w:hAnsi="Arial" w:cs="Arial"/>
          <w:sz w:val="22"/>
          <w:szCs w:val="22"/>
        </w:rPr>
      </w:pPr>
    </w:p>
    <w:p w14:paraId="529CBFD0" w14:textId="77777777" w:rsidR="00827D8E" w:rsidRDefault="00827D8E" w:rsidP="00827D8E">
      <w:pPr>
        <w:rPr>
          <w:rFonts w:ascii="Arial" w:hAnsi="Arial" w:cs="Arial"/>
          <w:sz w:val="22"/>
          <w:szCs w:val="22"/>
        </w:rPr>
      </w:pPr>
    </w:p>
    <w:p w14:paraId="62776D92" w14:textId="77777777" w:rsidR="00827D8E" w:rsidRDefault="00827D8E" w:rsidP="00827D8E">
      <w:pPr>
        <w:rPr>
          <w:rFonts w:ascii="Arial" w:hAnsi="Arial" w:cs="Arial"/>
          <w:sz w:val="22"/>
          <w:szCs w:val="22"/>
        </w:rPr>
      </w:pPr>
    </w:p>
    <w:p w14:paraId="1AB3602B" w14:textId="77777777" w:rsidR="00827D8E" w:rsidRDefault="00827D8E" w:rsidP="00827D8E">
      <w:pPr>
        <w:rPr>
          <w:rFonts w:ascii="Arial" w:hAnsi="Arial" w:cs="Arial"/>
          <w:sz w:val="22"/>
          <w:szCs w:val="22"/>
        </w:rPr>
      </w:pPr>
    </w:p>
    <w:p w14:paraId="6E7D1B33" w14:textId="77777777" w:rsidR="00827D8E" w:rsidRDefault="00827D8E" w:rsidP="00827D8E">
      <w:pPr>
        <w:rPr>
          <w:rFonts w:ascii="Arial" w:hAnsi="Arial" w:cs="Arial"/>
          <w:sz w:val="22"/>
          <w:szCs w:val="22"/>
        </w:rPr>
      </w:pPr>
    </w:p>
    <w:p w14:paraId="50895B9A" w14:textId="77777777" w:rsidR="00827D8E" w:rsidRDefault="00827D8E" w:rsidP="00827D8E">
      <w:pPr>
        <w:rPr>
          <w:rFonts w:ascii="Arial" w:hAnsi="Arial" w:cs="Arial"/>
          <w:sz w:val="22"/>
          <w:szCs w:val="22"/>
        </w:rPr>
      </w:pPr>
    </w:p>
    <w:p w14:paraId="408C0853" w14:textId="77777777" w:rsidR="00827D8E" w:rsidRDefault="00827D8E" w:rsidP="00827D8E">
      <w:pPr>
        <w:rPr>
          <w:rFonts w:ascii="Arial" w:hAnsi="Arial" w:cs="Arial"/>
          <w:sz w:val="22"/>
          <w:szCs w:val="22"/>
        </w:rPr>
      </w:pPr>
    </w:p>
    <w:p w14:paraId="572828C6" w14:textId="77777777" w:rsidR="00827D8E" w:rsidRDefault="00827D8E" w:rsidP="00827D8E">
      <w:pPr>
        <w:rPr>
          <w:rFonts w:ascii="Arial" w:hAnsi="Arial" w:cs="Arial"/>
          <w:sz w:val="22"/>
          <w:szCs w:val="22"/>
        </w:rPr>
      </w:pPr>
    </w:p>
    <w:p w14:paraId="3AB11EDA" w14:textId="77777777" w:rsidR="00827D8E" w:rsidRDefault="00827D8E" w:rsidP="00827D8E">
      <w:pPr>
        <w:rPr>
          <w:rFonts w:ascii="Arial" w:hAnsi="Arial" w:cs="Arial"/>
          <w:sz w:val="22"/>
          <w:szCs w:val="22"/>
        </w:rPr>
      </w:pPr>
    </w:p>
    <w:p w14:paraId="37F972C1" w14:textId="77777777" w:rsidR="00827D8E" w:rsidRDefault="00827D8E" w:rsidP="00827D8E">
      <w:pPr>
        <w:rPr>
          <w:rFonts w:ascii="Arial" w:hAnsi="Arial" w:cs="Arial"/>
          <w:sz w:val="22"/>
          <w:szCs w:val="22"/>
        </w:rPr>
      </w:pPr>
    </w:p>
    <w:p w14:paraId="77B41C9E" w14:textId="77777777" w:rsidR="00095924" w:rsidRDefault="00095924" w:rsidP="00827D8E">
      <w:pPr>
        <w:rPr>
          <w:rFonts w:ascii="Arial" w:hAnsi="Arial" w:cs="Arial"/>
          <w:sz w:val="22"/>
          <w:szCs w:val="22"/>
        </w:rPr>
      </w:pPr>
    </w:p>
    <w:p w14:paraId="53BAD6AD" w14:textId="77777777" w:rsidR="00827D8E" w:rsidRDefault="00827D8E" w:rsidP="00827D8E">
      <w:pPr>
        <w:rPr>
          <w:rFonts w:ascii="Arial" w:hAnsi="Arial" w:cs="Arial"/>
          <w:sz w:val="22"/>
          <w:szCs w:val="22"/>
        </w:rPr>
      </w:pPr>
    </w:p>
    <w:p w14:paraId="41CA9FA9" w14:textId="77777777" w:rsidR="00827D8E" w:rsidRDefault="00827D8E" w:rsidP="00827D8E">
      <w:pPr>
        <w:rPr>
          <w:rFonts w:ascii="Arial" w:hAnsi="Arial" w:cs="Arial"/>
          <w:sz w:val="22"/>
          <w:szCs w:val="22"/>
        </w:rPr>
      </w:pPr>
    </w:p>
    <w:p w14:paraId="155BF70E" w14:textId="77777777" w:rsidR="00350EB4" w:rsidRDefault="00350EB4" w:rsidP="00827D8E">
      <w:pPr>
        <w:rPr>
          <w:rFonts w:ascii="Arial" w:hAnsi="Arial" w:cs="Arial"/>
          <w:sz w:val="22"/>
          <w:szCs w:val="22"/>
        </w:rPr>
      </w:pPr>
    </w:p>
    <w:p w14:paraId="042193B4" w14:textId="77777777" w:rsidR="00095924" w:rsidRDefault="00095924" w:rsidP="00827D8E">
      <w:pPr>
        <w:rPr>
          <w:rFonts w:ascii="Arial" w:hAnsi="Arial" w:cs="Arial"/>
          <w:sz w:val="22"/>
          <w:szCs w:val="22"/>
        </w:rPr>
      </w:pPr>
    </w:p>
    <w:p w14:paraId="172C1C09" w14:textId="77777777" w:rsidR="00095924" w:rsidRDefault="00095924" w:rsidP="00827D8E">
      <w:pPr>
        <w:rPr>
          <w:rFonts w:ascii="Arial" w:hAnsi="Arial" w:cs="Arial"/>
          <w:sz w:val="22"/>
          <w:szCs w:val="22"/>
        </w:rPr>
      </w:pPr>
    </w:p>
    <w:p w14:paraId="123C4F3A" w14:textId="77777777" w:rsidR="00350EB4" w:rsidRDefault="00095924" w:rsidP="00A815F2">
      <w:pPr>
        <w:pStyle w:val="TOCHeading"/>
      </w:pPr>
      <w:r>
        <w:br w:type="page"/>
      </w:r>
      <w:r w:rsidR="00350EB4">
        <w:t>Contents</w:t>
      </w:r>
    </w:p>
    <w:p w14:paraId="0EA51837" w14:textId="77777777" w:rsidR="00C8756B" w:rsidRDefault="00095924">
      <w:pPr>
        <w:pStyle w:val="TOC1"/>
        <w:rPr>
          <w:rFonts w:asciiTheme="minorHAnsi" w:eastAsiaTheme="minorEastAsia" w:hAnsiTheme="minorHAnsi" w:cstheme="minorBidi"/>
          <w:b w:val="0"/>
          <w:bCs w:val="0"/>
          <w:caps w:val="0"/>
          <w:noProof/>
          <w:sz w:val="24"/>
          <w:szCs w:val="24"/>
        </w:rPr>
      </w:pPr>
      <w:r w:rsidRPr="00162B56">
        <w:rPr>
          <w:rFonts w:ascii="Calibri Light" w:hAnsi="Calibri Light"/>
          <w:color w:val="548DD4"/>
        </w:rPr>
        <w:fldChar w:fldCharType="begin"/>
      </w:r>
      <w:r w:rsidRPr="00162B56">
        <w:rPr>
          <w:rFonts w:ascii="Calibri Light" w:hAnsi="Calibri Light"/>
          <w:color w:val="548DD4"/>
        </w:rPr>
        <w:instrText xml:space="preserve"> TOC \o "1-3" </w:instrText>
      </w:r>
      <w:r w:rsidRPr="00162B56">
        <w:rPr>
          <w:rFonts w:ascii="Calibri Light" w:hAnsi="Calibri Light"/>
          <w:color w:val="548DD4"/>
        </w:rPr>
        <w:fldChar w:fldCharType="separate"/>
      </w:r>
      <w:r w:rsidR="00C8756B">
        <w:rPr>
          <w:noProof/>
        </w:rPr>
        <w:t>1</w:t>
      </w:r>
      <w:r w:rsidR="00C8756B">
        <w:rPr>
          <w:rFonts w:asciiTheme="minorHAnsi" w:eastAsiaTheme="minorEastAsia" w:hAnsiTheme="minorHAnsi" w:cstheme="minorBidi"/>
          <w:b w:val="0"/>
          <w:bCs w:val="0"/>
          <w:caps w:val="0"/>
          <w:noProof/>
          <w:sz w:val="24"/>
          <w:szCs w:val="24"/>
        </w:rPr>
        <w:tab/>
      </w:r>
      <w:r w:rsidR="00C8756B">
        <w:rPr>
          <w:noProof/>
        </w:rPr>
        <w:t>Introduction</w:t>
      </w:r>
      <w:r w:rsidR="00C8756B">
        <w:rPr>
          <w:noProof/>
        </w:rPr>
        <w:tab/>
      </w:r>
      <w:r w:rsidR="00C8756B">
        <w:rPr>
          <w:noProof/>
        </w:rPr>
        <w:fldChar w:fldCharType="begin"/>
      </w:r>
      <w:r w:rsidR="00C8756B">
        <w:rPr>
          <w:noProof/>
        </w:rPr>
        <w:instrText xml:space="preserve"> PAGEREF _Toc36735683 \h </w:instrText>
      </w:r>
      <w:r w:rsidR="00C8756B">
        <w:rPr>
          <w:noProof/>
        </w:rPr>
      </w:r>
      <w:r w:rsidR="00C8756B">
        <w:rPr>
          <w:noProof/>
        </w:rPr>
        <w:fldChar w:fldCharType="separate"/>
      </w:r>
      <w:r w:rsidR="00C8756B">
        <w:rPr>
          <w:noProof/>
        </w:rPr>
        <w:t>- 3 -</w:t>
      </w:r>
      <w:r w:rsidR="00C8756B">
        <w:rPr>
          <w:noProof/>
        </w:rPr>
        <w:fldChar w:fldCharType="end"/>
      </w:r>
    </w:p>
    <w:p w14:paraId="6E9EB4B1"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Background</w:t>
      </w:r>
      <w:r>
        <w:rPr>
          <w:noProof/>
        </w:rPr>
        <w:tab/>
      </w:r>
      <w:r>
        <w:rPr>
          <w:noProof/>
        </w:rPr>
        <w:fldChar w:fldCharType="begin"/>
      </w:r>
      <w:r>
        <w:rPr>
          <w:noProof/>
        </w:rPr>
        <w:instrText xml:space="preserve"> PAGEREF _Toc36735684 \h </w:instrText>
      </w:r>
      <w:r>
        <w:rPr>
          <w:noProof/>
        </w:rPr>
      </w:r>
      <w:r>
        <w:rPr>
          <w:noProof/>
        </w:rPr>
        <w:fldChar w:fldCharType="separate"/>
      </w:r>
      <w:r>
        <w:rPr>
          <w:noProof/>
        </w:rPr>
        <w:t>- 3 -</w:t>
      </w:r>
      <w:r>
        <w:rPr>
          <w:noProof/>
        </w:rPr>
        <w:fldChar w:fldCharType="end"/>
      </w:r>
    </w:p>
    <w:p w14:paraId="5986EBC7"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Project aims</w:t>
      </w:r>
      <w:r>
        <w:rPr>
          <w:noProof/>
        </w:rPr>
        <w:tab/>
      </w:r>
      <w:r>
        <w:rPr>
          <w:noProof/>
        </w:rPr>
        <w:fldChar w:fldCharType="begin"/>
      </w:r>
      <w:r>
        <w:rPr>
          <w:noProof/>
        </w:rPr>
        <w:instrText xml:space="preserve"> PAGEREF _Toc36735685 \h </w:instrText>
      </w:r>
      <w:r>
        <w:rPr>
          <w:noProof/>
        </w:rPr>
      </w:r>
      <w:r>
        <w:rPr>
          <w:noProof/>
        </w:rPr>
        <w:fldChar w:fldCharType="separate"/>
      </w:r>
      <w:r>
        <w:rPr>
          <w:noProof/>
        </w:rPr>
        <w:t>- 3 -</w:t>
      </w:r>
      <w:r>
        <w:rPr>
          <w:noProof/>
        </w:rPr>
        <w:fldChar w:fldCharType="end"/>
      </w:r>
    </w:p>
    <w:p w14:paraId="28100657"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1.2.1</w:t>
      </w:r>
      <w:r>
        <w:rPr>
          <w:rFonts w:asciiTheme="minorHAnsi" w:eastAsiaTheme="minorEastAsia" w:hAnsiTheme="minorHAnsi" w:cstheme="minorBidi"/>
          <w:i w:val="0"/>
          <w:iCs w:val="0"/>
          <w:noProof/>
          <w:sz w:val="24"/>
          <w:szCs w:val="24"/>
        </w:rPr>
        <w:tab/>
      </w:r>
      <w:r>
        <w:rPr>
          <w:noProof/>
        </w:rPr>
        <w:t>Goals</w:t>
      </w:r>
      <w:r>
        <w:rPr>
          <w:noProof/>
        </w:rPr>
        <w:tab/>
      </w:r>
      <w:r>
        <w:rPr>
          <w:noProof/>
        </w:rPr>
        <w:fldChar w:fldCharType="begin"/>
      </w:r>
      <w:r>
        <w:rPr>
          <w:noProof/>
        </w:rPr>
        <w:instrText xml:space="preserve"> PAGEREF _Toc36735686 \h </w:instrText>
      </w:r>
      <w:r>
        <w:rPr>
          <w:noProof/>
        </w:rPr>
      </w:r>
      <w:r>
        <w:rPr>
          <w:noProof/>
        </w:rPr>
        <w:fldChar w:fldCharType="separate"/>
      </w:r>
      <w:r>
        <w:rPr>
          <w:noProof/>
        </w:rPr>
        <w:t>- 3 -</w:t>
      </w:r>
      <w:r>
        <w:rPr>
          <w:noProof/>
        </w:rPr>
        <w:fldChar w:fldCharType="end"/>
      </w:r>
    </w:p>
    <w:p w14:paraId="09CFF14E"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1.2.2</w:t>
      </w:r>
      <w:r>
        <w:rPr>
          <w:rFonts w:asciiTheme="minorHAnsi" w:eastAsiaTheme="minorEastAsia" w:hAnsiTheme="minorHAnsi" w:cstheme="minorBidi"/>
          <w:i w:val="0"/>
          <w:iCs w:val="0"/>
          <w:noProof/>
          <w:sz w:val="24"/>
          <w:szCs w:val="24"/>
        </w:rPr>
        <w:tab/>
      </w:r>
      <w:r>
        <w:rPr>
          <w:noProof/>
        </w:rPr>
        <w:t>Objectives</w:t>
      </w:r>
      <w:r>
        <w:rPr>
          <w:noProof/>
        </w:rPr>
        <w:tab/>
      </w:r>
      <w:r>
        <w:rPr>
          <w:noProof/>
        </w:rPr>
        <w:fldChar w:fldCharType="begin"/>
      </w:r>
      <w:r>
        <w:rPr>
          <w:noProof/>
        </w:rPr>
        <w:instrText xml:space="preserve"> PAGEREF _Toc36735687 \h </w:instrText>
      </w:r>
      <w:r>
        <w:rPr>
          <w:noProof/>
        </w:rPr>
      </w:r>
      <w:r>
        <w:rPr>
          <w:noProof/>
        </w:rPr>
        <w:fldChar w:fldCharType="separate"/>
      </w:r>
      <w:r>
        <w:rPr>
          <w:noProof/>
        </w:rPr>
        <w:t>- 3 -</w:t>
      </w:r>
      <w:r>
        <w:rPr>
          <w:noProof/>
        </w:rPr>
        <w:fldChar w:fldCharType="end"/>
      </w:r>
    </w:p>
    <w:p w14:paraId="0968EB92"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1.2.3</w:t>
      </w:r>
      <w:r>
        <w:rPr>
          <w:rFonts w:asciiTheme="minorHAnsi" w:eastAsiaTheme="minorEastAsia" w:hAnsiTheme="minorHAnsi" w:cstheme="minorBidi"/>
          <w:i w:val="0"/>
          <w:iCs w:val="0"/>
          <w:noProof/>
          <w:sz w:val="24"/>
          <w:szCs w:val="24"/>
        </w:rPr>
        <w:tab/>
      </w:r>
      <w:r>
        <w:rPr>
          <w:noProof/>
        </w:rPr>
        <w:t>Time plan</w:t>
      </w:r>
      <w:r>
        <w:rPr>
          <w:noProof/>
        </w:rPr>
        <w:tab/>
      </w:r>
      <w:r>
        <w:rPr>
          <w:noProof/>
        </w:rPr>
        <w:fldChar w:fldCharType="begin"/>
      </w:r>
      <w:r>
        <w:rPr>
          <w:noProof/>
        </w:rPr>
        <w:instrText xml:space="preserve"> PAGEREF _Toc36735688 \h </w:instrText>
      </w:r>
      <w:r>
        <w:rPr>
          <w:noProof/>
        </w:rPr>
      </w:r>
      <w:r>
        <w:rPr>
          <w:noProof/>
        </w:rPr>
        <w:fldChar w:fldCharType="separate"/>
      </w:r>
      <w:r>
        <w:rPr>
          <w:noProof/>
        </w:rPr>
        <w:t>- 3 -</w:t>
      </w:r>
      <w:r>
        <w:rPr>
          <w:noProof/>
        </w:rPr>
        <w:fldChar w:fldCharType="end"/>
      </w:r>
    </w:p>
    <w:p w14:paraId="1921F64A"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2</w:t>
      </w:r>
      <w:r>
        <w:rPr>
          <w:rFonts w:asciiTheme="minorHAnsi" w:eastAsiaTheme="minorEastAsia" w:hAnsiTheme="minorHAnsi" w:cstheme="minorBidi"/>
          <w:b w:val="0"/>
          <w:bCs w:val="0"/>
          <w:caps w:val="0"/>
          <w:noProof/>
          <w:sz w:val="24"/>
          <w:szCs w:val="24"/>
        </w:rPr>
        <w:tab/>
      </w:r>
      <w:r>
        <w:rPr>
          <w:noProof/>
        </w:rPr>
        <w:t>Literature Review</w:t>
      </w:r>
      <w:r>
        <w:rPr>
          <w:noProof/>
        </w:rPr>
        <w:tab/>
      </w:r>
      <w:r>
        <w:rPr>
          <w:noProof/>
        </w:rPr>
        <w:fldChar w:fldCharType="begin"/>
      </w:r>
      <w:r>
        <w:rPr>
          <w:noProof/>
        </w:rPr>
        <w:instrText xml:space="preserve"> PAGEREF _Toc36735689 \h </w:instrText>
      </w:r>
      <w:r>
        <w:rPr>
          <w:noProof/>
        </w:rPr>
      </w:r>
      <w:r>
        <w:rPr>
          <w:noProof/>
        </w:rPr>
        <w:fldChar w:fldCharType="separate"/>
      </w:r>
      <w:r>
        <w:rPr>
          <w:noProof/>
        </w:rPr>
        <w:t>- 4 -</w:t>
      </w:r>
      <w:r>
        <w:rPr>
          <w:noProof/>
        </w:rPr>
        <w:fldChar w:fldCharType="end"/>
      </w:r>
    </w:p>
    <w:p w14:paraId="46F23BD7"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2.1 History of Chatbots</w:t>
      </w:r>
      <w:r>
        <w:rPr>
          <w:noProof/>
        </w:rPr>
        <w:tab/>
      </w:r>
      <w:r>
        <w:rPr>
          <w:noProof/>
        </w:rPr>
        <w:fldChar w:fldCharType="begin"/>
      </w:r>
      <w:r>
        <w:rPr>
          <w:noProof/>
        </w:rPr>
        <w:instrText xml:space="preserve"> PAGEREF _Toc36735690 \h </w:instrText>
      </w:r>
      <w:r>
        <w:rPr>
          <w:noProof/>
        </w:rPr>
      </w:r>
      <w:r>
        <w:rPr>
          <w:noProof/>
        </w:rPr>
        <w:fldChar w:fldCharType="separate"/>
      </w:r>
      <w:r>
        <w:rPr>
          <w:noProof/>
        </w:rPr>
        <w:t>- 4 -</w:t>
      </w:r>
      <w:r>
        <w:rPr>
          <w:noProof/>
        </w:rPr>
        <w:fldChar w:fldCharType="end"/>
      </w:r>
    </w:p>
    <w:p w14:paraId="55EE8178"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2.2 Chatbots in industry</w:t>
      </w:r>
      <w:r>
        <w:rPr>
          <w:noProof/>
        </w:rPr>
        <w:tab/>
      </w:r>
      <w:r>
        <w:rPr>
          <w:noProof/>
        </w:rPr>
        <w:fldChar w:fldCharType="begin"/>
      </w:r>
      <w:r>
        <w:rPr>
          <w:noProof/>
        </w:rPr>
        <w:instrText xml:space="preserve"> PAGEREF _Toc36735691 \h </w:instrText>
      </w:r>
      <w:r>
        <w:rPr>
          <w:noProof/>
        </w:rPr>
      </w:r>
      <w:r>
        <w:rPr>
          <w:noProof/>
        </w:rPr>
        <w:fldChar w:fldCharType="separate"/>
      </w:r>
      <w:r>
        <w:rPr>
          <w:noProof/>
        </w:rPr>
        <w:t>- 4 -</w:t>
      </w:r>
      <w:r>
        <w:rPr>
          <w:noProof/>
        </w:rPr>
        <w:fldChar w:fldCharType="end"/>
      </w:r>
    </w:p>
    <w:p w14:paraId="39E9B4AE"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2.3 Latest workings</w:t>
      </w:r>
      <w:r>
        <w:rPr>
          <w:noProof/>
        </w:rPr>
        <w:tab/>
      </w:r>
      <w:r>
        <w:rPr>
          <w:noProof/>
        </w:rPr>
        <w:fldChar w:fldCharType="begin"/>
      </w:r>
      <w:r>
        <w:rPr>
          <w:noProof/>
        </w:rPr>
        <w:instrText xml:space="preserve"> PAGEREF _Toc36735692 \h </w:instrText>
      </w:r>
      <w:r>
        <w:rPr>
          <w:noProof/>
        </w:rPr>
      </w:r>
      <w:r>
        <w:rPr>
          <w:noProof/>
        </w:rPr>
        <w:fldChar w:fldCharType="separate"/>
      </w:r>
      <w:r>
        <w:rPr>
          <w:noProof/>
        </w:rPr>
        <w:t>- 4 -</w:t>
      </w:r>
      <w:r>
        <w:rPr>
          <w:noProof/>
        </w:rPr>
        <w:fldChar w:fldCharType="end"/>
      </w:r>
    </w:p>
    <w:p w14:paraId="55C55A1E"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2.4 Datasets</w:t>
      </w:r>
      <w:r>
        <w:rPr>
          <w:noProof/>
        </w:rPr>
        <w:tab/>
      </w:r>
      <w:r>
        <w:rPr>
          <w:noProof/>
        </w:rPr>
        <w:fldChar w:fldCharType="begin"/>
      </w:r>
      <w:r>
        <w:rPr>
          <w:noProof/>
        </w:rPr>
        <w:instrText xml:space="preserve"> PAGEREF _Toc36735693 \h </w:instrText>
      </w:r>
      <w:r>
        <w:rPr>
          <w:noProof/>
        </w:rPr>
      </w:r>
      <w:r>
        <w:rPr>
          <w:noProof/>
        </w:rPr>
        <w:fldChar w:fldCharType="separate"/>
      </w:r>
      <w:r>
        <w:rPr>
          <w:noProof/>
        </w:rPr>
        <w:t>- 5 -</w:t>
      </w:r>
      <w:r>
        <w:rPr>
          <w:noProof/>
        </w:rPr>
        <w:fldChar w:fldCharType="end"/>
      </w:r>
    </w:p>
    <w:p w14:paraId="0F1F01C0"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2.5 Open challenges</w:t>
      </w:r>
      <w:r>
        <w:rPr>
          <w:noProof/>
        </w:rPr>
        <w:tab/>
      </w:r>
      <w:r>
        <w:rPr>
          <w:noProof/>
        </w:rPr>
        <w:fldChar w:fldCharType="begin"/>
      </w:r>
      <w:r>
        <w:rPr>
          <w:noProof/>
        </w:rPr>
        <w:instrText xml:space="preserve"> PAGEREF _Toc36735694 \h </w:instrText>
      </w:r>
      <w:r>
        <w:rPr>
          <w:noProof/>
        </w:rPr>
      </w:r>
      <w:r>
        <w:rPr>
          <w:noProof/>
        </w:rPr>
        <w:fldChar w:fldCharType="separate"/>
      </w:r>
      <w:r>
        <w:rPr>
          <w:noProof/>
        </w:rPr>
        <w:t>- 5 -</w:t>
      </w:r>
      <w:r>
        <w:rPr>
          <w:noProof/>
        </w:rPr>
        <w:fldChar w:fldCharType="end"/>
      </w:r>
    </w:p>
    <w:p w14:paraId="3392D5DA"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2.6 Summary</w:t>
      </w:r>
      <w:r>
        <w:rPr>
          <w:noProof/>
        </w:rPr>
        <w:tab/>
      </w:r>
      <w:r>
        <w:rPr>
          <w:noProof/>
        </w:rPr>
        <w:fldChar w:fldCharType="begin"/>
      </w:r>
      <w:r>
        <w:rPr>
          <w:noProof/>
        </w:rPr>
        <w:instrText xml:space="preserve"> PAGEREF _Toc36735695 \h </w:instrText>
      </w:r>
      <w:r>
        <w:rPr>
          <w:noProof/>
        </w:rPr>
      </w:r>
      <w:r>
        <w:rPr>
          <w:noProof/>
        </w:rPr>
        <w:fldChar w:fldCharType="separate"/>
      </w:r>
      <w:r>
        <w:rPr>
          <w:noProof/>
        </w:rPr>
        <w:t>- 5 -</w:t>
      </w:r>
      <w:r>
        <w:rPr>
          <w:noProof/>
        </w:rPr>
        <w:fldChar w:fldCharType="end"/>
      </w:r>
    </w:p>
    <w:p w14:paraId="2322E164"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noProof/>
        </w:rPr>
        <w:t>Neural Networks</w:t>
      </w:r>
      <w:r>
        <w:rPr>
          <w:noProof/>
        </w:rPr>
        <w:tab/>
      </w:r>
      <w:r>
        <w:rPr>
          <w:noProof/>
        </w:rPr>
        <w:fldChar w:fldCharType="begin"/>
      </w:r>
      <w:r>
        <w:rPr>
          <w:noProof/>
        </w:rPr>
        <w:instrText xml:space="preserve"> PAGEREF _Toc36735696 \h </w:instrText>
      </w:r>
      <w:r>
        <w:rPr>
          <w:noProof/>
        </w:rPr>
      </w:r>
      <w:r>
        <w:rPr>
          <w:noProof/>
        </w:rPr>
        <w:fldChar w:fldCharType="separate"/>
      </w:r>
      <w:r>
        <w:rPr>
          <w:noProof/>
        </w:rPr>
        <w:t>- 6 -</w:t>
      </w:r>
      <w:r>
        <w:rPr>
          <w:noProof/>
        </w:rPr>
        <w:fldChar w:fldCharType="end"/>
      </w:r>
    </w:p>
    <w:p w14:paraId="0C2D80F7"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Introduction</w:t>
      </w:r>
      <w:r>
        <w:rPr>
          <w:noProof/>
        </w:rPr>
        <w:tab/>
      </w:r>
      <w:r>
        <w:rPr>
          <w:noProof/>
        </w:rPr>
        <w:fldChar w:fldCharType="begin"/>
      </w:r>
      <w:r>
        <w:rPr>
          <w:noProof/>
        </w:rPr>
        <w:instrText xml:space="preserve"> PAGEREF _Toc36735697 \h </w:instrText>
      </w:r>
      <w:r>
        <w:rPr>
          <w:noProof/>
        </w:rPr>
      </w:r>
      <w:r>
        <w:rPr>
          <w:noProof/>
        </w:rPr>
        <w:fldChar w:fldCharType="separate"/>
      </w:r>
      <w:r>
        <w:rPr>
          <w:noProof/>
        </w:rPr>
        <w:t>- 6 -</w:t>
      </w:r>
      <w:r>
        <w:rPr>
          <w:noProof/>
        </w:rPr>
        <w:fldChar w:fldCharType="end"/>
      </w:r>
    </w:p>
    <w:p w14:paraId="48B929B8"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Architecture</w:t>
      </w:r>
      <w:r>
        <w:rPr>
          <w:noProof/>
        </w:rPr>
        <w:tab/>
      </w:r>
      <w:r>
        <w:rPr>
          <w:noProof/>
        </w:rPr>
        <w:fldChar w:fldCharType="begin"/>
      </w:r>
      <w:r>
        <w:rPr>
          <w:noProof/>
        </w:rPr>
        <w:instrText xml:space="preserve"> PAGEREF _Toc36735698 \h </w:instrText>
      </w:r>
      <w:r>
        <w:rPr>
          <w:noProof/>
        </w:rPr>
      </w:r>
      <w:r>
        <w:rPr>
          <w:noProof/>
        </w:rPr>
        <w:fldChar w:fldCharType="separate"/>
      </w:r>
      <w:r>
        <w:rPr>
          <w:noProof/>
        </w:rPr>
        <w:t>- 6 -</w:t>
      </w:r>
      <w:r>
        <w:rPr>
          <w:noProof/>
        </w:rPr>
        <w:fldChar w:fldCharType="end"/>
      </w:r>
    </w:p>
    <w:p w14:paraId="02825535"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4. Recurrent Neural Networks</w:t>
      </w:r>
      <w:r>
        <w:rPr>
          <w:noProof/>
        </w:rPr>
        <w:tab/>
      </w:r>
      <w:r>
        <w:rPr>
          <w:noProof/>
        </w:rPr>
        <w:fldChar w:fldCharType="begin"/>
      </w:r>
      <w:r>
        <w:rPr>
          <w:noProof/>
        </w:rPr>
        <w:instrText xml:space="preserve"> PAGEREF _Toc36735699 \h </w:instrText>
      </w:r>
      <w:r>
        <w:rPr>
          <w:noProof/>
        </w:rPr>
      </w:r>
      <w:r>
        <w:rPr>
          <w:noProof/>
        </w:rPr>
        <w:fldChar w:fldCharType="separate"/>
      </w:r>
      <w:r>
        <w:rPr>
          <w:noProof/>
        </w:rPr>
        <w:t>- 6 -</w:t>
      </w:r>
      <w:r>
        <w:rPr>
          <w:noProof/>
        </w:rPr>
        <w:fldChar w:fldCharType="end"/>
      </w:r>
    </w:p>
    <w:p w14:paraId="5D0B922B"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4.1 Introduction</w:t>
      </w:r>
      <w:r>
        <w:rPr>
          <w:noProof/>
        </w:rPr>
        <w:tab/>
      </w:r>
      <w:r>
        <w:rPr>
          <w:noProof/>
        </w:rPr>
        <w:fldChar w:fldCharType="begin"/>
      </w:r>
      <w:r>
        <w:rPr>
          <w:noProof/>
        </w:rPr>
        <w:instrText xml:space="preserve"> PAGEREF _Toc36735700 \h </w:instrText>
      </w:r>
      <w:r>
        <w:rPr>
          <w:noProof/>
        </w:rPr>
      </w:r>
      <w:r>
        <w:rPr>
          <w:noProof/>
        </w:rPr>
        <w:fldChar w:fldCharType="separate"/>
      </w:r>
      <w:r>
        <w:rPr>
          <w:noProof/>
        </w:rPr>
        <w:t>- 6 -</w:t>
      </w:r>
      <w:r>
        <w:rPr>
          <w:noProof/>
        </w:rPr>
        <w:fldChar w:fldCharType="end"/>
      </w:r>
    </w:p>
    <w:p w14:paraId="1FF35324"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4.2 Directionality</w:t>
      </w:r>
      <w:r>
        <w:rPr>
          <w:noProof/>
        </w:rPr>
        <w:tab/>
      </w:r>
      <w:r>
        <w:rPr>
          <w:noProof/>
        </w:rPr>
        <w:fldChar w:fldCharType="begin"/>
      </w:r>
      <w:r>
        <w:rPr>
          <w:noProof/>
        </w:rPr>
        <w:instrText xml:space="preserve"> PAGEREF _Toc36735701 \h </w:instrText>
      </w:r>
      <w:r>
        <w:rPr>
          <w:noProof/>
        </w:rPr>
      </w:r>
      <w:r>
        <w:rPr>
          <w:noProof/>
        </w:rPr>
        <w:fldChar w:fldCharType="separate"/>
      </w:r>
      <w:r>
        <w:rPr>
          <w:noProof/>
        </w:rPr>
        <w:t>- 6 -</w:t>
      </w:r>
      <w:r>
        <w:rPr>
          <w:noProof/>
        </w:rPr>
        <w:fldChar w:fldCharType="end"/>
      </w:r>
    </w:p>
    <w:p w14:paraId="54C95C8D"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4.3 Layers</w:t>
      </w:r>
      <w:r>
        <w:rPr>
          <w:noProof/>
        </w:rPr>
        <w:tab/>
      </w:r>
      <w:r>
        <w:rPr>
          <w:noProof/>
        </w:rPr>
        <w:fldChar w:fldCharType="begin"/>
      </w:r>
      <w:r>
        <w:rPr>
          <w:noProof/>
        </w:rPr>
        <w:instrText xml:space="preserve"> PAGEREF _Toc36735702 \h </w:instrText>
      </w:r>
      <w:r>
        <w:rPr>
          <w:noProof/>
        </w:rPr>
      </w:r>
      <w:r>
        <w:rPr>
          <w:noProof/>
        </w:rPr>
        <w:fldChar w:fldCharType="separate"/>
      </w:r>
      <w:r>
        <w:rPr>
          <w:noProof/>
        </w:rPr>
        <w:t>- 6 -</w:t>
      </w:r>
      <w:r>
        <w:rPr>
          <w:noProof/>
        </w:rPr>
        <w:fldChar w:fldCharType="end"/>
      </w:r>
    </w:p>
    <w:p w14:paraId="4BF06A35" w14:textId="77777777" w:rsidR="00C8756B" w:rsidRDefault="00C8756B">
      <w:pPr>
        <w:pStyle w:val="TOC2"/>
        <w:tabs>
          <w:tab w:val="right" w:leader="dot" w:pos="8290"/>
        </w:tabs>
        <w:rPr>
          <w:rFonts w:asciiTheme="minorHAnsi" w:eastAsiaTheme="minorEastAsia" w:hAnsiTheme="minorHAnsi" w:cstheme="minorBidi"/>
          <w:smallCaps w:val="0"/>
          <w:noProof/>
          <w:sz w:val="24"/>
          <w:szCs w:val="24"/>
        </w:rPr>
      </w:pPr>
      <w:r>
        <w:rPr>
          <w:noProof/>
        </w:rPr>
        <w:t>4.4 LSTM</w:t>
      </w:r>
      <w:r>
        <w:rPr>
          <w:noProof/>
        </w:rPr>
        <w:tab/>
      </w:r>
      <w:r>
        <w:rPr>
          <w:noProof/>
        </w:rPr>
        <w:fldChar w:fldCharType="begin"/>
      </w:r>
      <w:r>
        <w:rPr>
          <w:noProof/>
        </w:rPr>
        <w:instrText xml:space="preserve"> PAGEREF _Toc36735703 \h </w:instrText>
      </w:r>
      <w:r>
        <w:rPr>
          <w:noProof/>
        </w:rPr>
      </w:r>
      <w:r>
        <w:rPr>
          <w:noProof/>
        </w:rPr>
        <w:fldChar w:fldCharType="separate"/>
      </w:r>
      <w:r>
        <w:rPr>
          <w:noProof/>
        </w:rPr>
        <w:t>- 6 -</w:t>
      </w:r>
      <w:r>
        <w:rPr>
          <w:noProof/>
        </w:rPr>
        <w:fldChar w:fldCharType="end"/>
      </w:r>
    </w:p>
    <w:p w14:paraId="61275D0D"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5</w:t>
      </w:r>
      <w:r>
        <w:rPr>
          <w:rFonts w:asciiTheme="minorHAnsi" w:eastAsiaTheme="minorEastAsia" w:hAnsiTheme="minorHAnsi" w:cstheme="minorBidi"/>
          <w:b w:val="0"/>
          <w:bCs w:val="0"/>
          <w:caps w:val="0"/>
          <w:noProof/>
          <w:sz w:val="24"/>
          <w:szCs w:val="24"/>
        </w:rPr>
        <w:tab/>
      </w:r>
      <w:r>
        <w:rPr>
          <w:noProof/>
        </w:rPr>
        <w:t>Design and Data structures</w:t>
      </w:r>
      <w:r>
        <w:rPr>
          <w:noProof/>
        </w:rPr>
        <w:tab/>
      </w:r>
      <w:r>
        <w:rPr>
          <w:noProof/>
        </w:rPr>
        <w:fldChar w:fldCharType="begin"/>
      </w:r>
      <w:r>
        <w:rPr>
          <w:noProof/>
        </w:rPr>
        <w:instrText xml:space="preserve"> PAGEREF _Toc36735704 \h </w:instrText>
      </w:r>
      <w:r>
        <w:rPr>
          <w:noProof/>
        </w:rPr>
      </w:r>
      <w:r>
        <w:rPr>
          <w:noProof/>
        </w:rPr>
        <w:fldChar w:fldCharType="separate"/>
      </w:r>
      <w:r>
        <w:rPr>
          <w:noProof/>
        </w:rPr>
        <w:t>- 7 -</w:t>
      </w:r>
      <w:r>
        <w:rPr>
          <w:noProof/>
        </w:rPr>
        <w:fldChar w:fldCharType="end"/>
      </w:r>
    </w:p>
    <w:p w14:paraId="3E29A7D8"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Development</w:t>
      </w:r>
      <w:r>
        <w:rPr>
          <w:noProof/>
        </w:rPr>
        <w:tab/>
      </w:r>
      <w:r>
        <w:rPr>
          <w:noProof/>
        </w:rPr>
        <w:fldChar w:fldCharType="begin"/>
      </w:r>
      <w:r>
        <w:rPr>
          <w:noProof/>
        </w:rPr>
        <w:instrText xml:space="preserve"> PAGEREF _Toc36735705 \h </w:instrText>
      </w:r>
      <w:r>
        <w:rPr>
          <w:noProof/>
        </w:rPr>
      </w:r>
      <w:r>
        <w:rPr>
          <w:noProof/>
        </w:rPr>
        <w:fldChar w:fldCharType="separate"/>
      </w:r>
      <w:r>
        <w:rPr>
          <w:noProof/>
        </w:rPr>
        <w:t>- 7 -</w:t>
      </w:r>
      <w:r>
        <w:rPr>
          <w:noProof/>
        </w:rPr>
        <w:fldChar w:fldCharType="end"/>
      </w:r>
    </w:p>
    <w:p w14:paraId="5F18E76D"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Data</w:t>
      </w:r>
      <w:r>
        <w:rPr>
          <w:noProof/>
        </w:rPr>
        <w:tab/>
      </w:r>
      <w:r>
        <w:rPr>
          <w:noProof/>
        </w:rPr>
        <w:fldChar w:fldCharType="begin"/>
      </w:r>
      <w:r>
        <w:rPr>
          <w:noProof/>
        </w:rPr>
        <w:instrText xml:space="preserve"> PAGEREF _Toc36735706 \h </w:instrText>
      </w:r>
      <w:r>
        <w:rPr>
          <w:noProof/>
        </w:rPr>
      </w:r>
      <w:r>
        <w:rPr>
          <w:noProof/>
        </w:rPr>
        <w:fldChar w:fldCharType="separate"/>
      </w:r>
      <w:r>
        <w:rPr>
          <w:noProof/>
        </w:rPr>
        <w:t>- 7 -</w:t>
      </w:r>
      <w:r>
        <w:rPr>
          <w:noProof/>
        </w:rPr>
        <w:fldChar w:fldCharType="end"/>
      </w:r>
    </w:p>
    <w:p w14:paraId="59733842"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5.2.1</w:t>
      </w:r>
      <w:r>
        <w:rPr>
          <w:rFonts w:asciiTheme="minorHAnsi" w:eastAsiaTheme="minorEastAsia" w:hAnsiTheme="minorHAnsi" w:cstheme="minorBidi"/>
          <w:i w:val="0"/>
          <w:iCs w:val="0"/>
          <w:noProof/>
          <w:sz w:val="24"/>
          <w:szCs w:val="24"/>
        </w:rPr>
        <w:tab/>
      </w:r>
      <w:r>
        <w:rPr>
          <w:noProof/>
        </w:rPr>
        <w:t>Datasets</w:t>
      </w:r>
      <w:r>
        <w:rPr>
          <w:noProof/>
        </w:rPr>
        <w:tab/>
      </w:r>
      <w:r>
        <w:rPr>
          <w:noProof/>
        </w:rPr>
        <w:fldChar w:fldCharType="begin"/>
      </w:r>
      <w:r>
        <w:rPr>
          <w:noProof/>
        </w:rPr>
        <w:instrText xml:space="preserve"> PAGEREF _Toc36735707 \h </w:instrText>
      </w:r>
      <w:r>
        <w:rPr>
          <w:noProof/>
        </w:rPr>
      </w:r>
      <w:r>
        <w:rPr>
          <w:noProof/>
        </w:rPr>
        <w:fldChar w:fldCharType="separate"/>
      </w:r>
      <w:r>
        <w:rPr>
          <w:noProof/>
        </w:rPr>
        <w:t>- 7 -</w:t>
      </w:r>
      <w:r>
        <w:rPr>
          <w:noProof/>
        </w:rPr>
        <w:fldChar w:fldCharType="end"/>
      </w:r>
    </w:p>
    <w:p w14:paraId="344218E4" w14:textId="77777777" w:rsidR="00C8756B" w:rsidRDefault="00C8756B">
      <w:pPr>
        <w:pStyle w:val="TOC3"/>
        <w:tabs>
          <w:tab w:val="left" w:pos="1200"/>
          <w:tab w:val="right" w:leader="dot" w:pos="8290"/>
        </w:tabs>
        <w:rPr>
          <w:rFonts w:asciiTheme="minorHAnsi" w:eastAsiaTheme="minorEastAsia" w:hAnsiTheme="minorHAnsi" w:cstheme="minorBidi"/>
          <w:i w:val="0"/>
          <w:iCs w:val="0"/>
          <w:noProof/>
          <w:sz w:val="24"/>
          <w:szCs w:val="24"/>
        </w:rPr>
      </w:pPr>
      <w:r>
        <w:rPr>
          <w:noProof/>
        </w:rPr>
        <w:t>5.2.2</w:t>
      </w:r>
      <w:r>
        <w:rPr>
          <w:rFonts w:asciiTheme="minorHAnsi" w:eastAsiaTheme="minorEastAsia" w:hAnsiTheme="minorHAnsi" w:cstheme="minorBidi"/>
          <w:i w:val="0"/>
          <w:iCs w:val="0"/>
          <w:noProof/>
          <w:sz w:val="24"/>
          <w:szCs w:val="24"/>
        </w:rPr>
        <w:tab/>
      </w:r>
      <w:r>
        <w:rPr>
          <w:noProof/>
        </w:rPr>
        <w:t>Knowledge base</w:t>
      </w:r>
      <w:r>
        <w:rPr>
          <w:noProof/>
        </w:rPr>
        <w:tab/>
      </w:r>
      <w:r>
        <w:rPr>
          <w:noProof/>
        </w:rPr>
        <w:fldChar w:fldCharType="begin"/>
      </w:r>
      <w:r>
        <w:rPr>
          <w:noProof/>
        </w:rPr>
        <w:instrText xml:space="preserve"> PAGEREF _Toc36735708 \h </w:instrText>
      </w:r>
      <w:r>
        <w:rPr>
          <w:noProof/>
        </w:rPr>
      </w:r>
      <w:r>
        <w:rPr>
          <w:noProof/>
        </w:rPr>
        <w:fldChar w:fldCharType="separate"/>
      </w:r>
      <w:r>
        <w:rPr>
          <w:noProof/>
        </w:rPr>
        <w:t>- 7 -</w:t>
      </w:r>
      <w:r>
        <w:rPr>
          <w:noProof/>
        </w:rPr>
        <w:fldChar w:fldCharType="end"/>
      </w:r>
    </w:p>
    <w:p w14:paraId="66C19F4B"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System Diagram</w:t>
      </w:r>
      <w:r>
        <w:rPr>
          <w:noProof/>
        </w:rPr>
        <w:tab/>
      </w:r>
      <w:r>
        <w:rPr>
          <w:noProof/>
        </w:rPr>
        <w:fldChar w:fldCharType="begin"/>
      </w:r>
      <w:r>
        <w:rPr>
          <w:noProof/>
        </w:rPr>
        <w:instrText xml:space="preserve"> PAGEREF _Toc36735709 \h </w:instrText>
      </w:r>
      <w:r>
        <w:rPr>
          <w:noProof/>
        </w:rPr>
      </w:r>
      <w:r>
        <w:rPr>
          <w:noProof/>
        </w:rPr>
        <w:fldChar w:fldCharType="separate"/>
      </w:r>
      <w:r>
        <w:rPr>
          <w:noProof/>
        </w:rPr>
        <w:t>- 8 -</w:t>
      </w:r>
      <w:r>
        <w:rPr>
          <w:noProof/>
        </w:rPr>
        <w:fldChar w:fldCharType="end"/>
      </w:r>
    </w:p>
    <w:p w14:paraId="2D08F07D"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6</w:t>
      </w:r>
      <w:r>
        <w:rPr>
          <w:rFonts w:asciiTheme="minorHAnsi" w:eastAsiaTheme="minorEastAsia" w:hAnsiTheme="minorHAnsi" w:cstheme="minorBidi"/>
          <w:b w:val="0"/>
          <w:bCs w:val="0"/>
          <w:caps w:val="0"/>
          <w:noProof/>
          <w:sz w:val="24"/>
          <w:szCs w:val="24"/>
        </w:rPr>
        <w:tab/>
      </w:r>
      <w:r>
        <w:rPr>
          <w:noProof/>
        </w:rPr>
        <w:t>Plan/Progression</w:t>
      </w:r>
      <w:r>
        <w:rPr>
          <w:noProof/>
        </w:rPr>
        <w:tab/>
      </w:r>
      <w:r>
        <w:rPr>
          <w:noProof/>
        </w:rPr>
        <w:fldChar w:fldCharType="begin"/>
      </w:r>
      <w:r>
        <w:rPr>
          <w:noProof/>
        </w:rPr>
        <w:instrText xml:space="preserve"> PAGEREF _Toc36735710 \h </w:instrText>
      </w:r>
      <w:r>
        <w:rPr>
          <w:noProof/>
        </w:rPr>
      </w:r>
      <w:r>
        <w:rPr>
          <w:noProof/>
        </w:rPr>
        <w:fldChar w:fldCharType="separate"/>
      </w:r>
      <w:r>
        <w:rPr>
          <w:noProof/>
        </w:rPr>
        <w:t>- 8 -</w:t>
      </w:r>
      <w:r>
        <w:rPr>
          <w:noProof/>
        </w:rPr>
        <w:fldChar w:fldCharType="end"/>
      </w:r>
    </w:p>
    <w:p w14:paraId="4AFEC8FF"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Requirements</w:t>
      </w:r>
      <w:r>
        <w:rPr>
          <w:noProof/>
        </w:rPr>
        <w:tab/>
      </w:r>
      <w:r>
        <w:rPr>
          <w:noProof/>
        </w:rPr>
        <w:fldChar w:fldCharType="begin"/>
      </w:r>
      <w:r>
        <w:rPr>
          <w:noProof/>
        </w:rPr>
        <w:instrText xml:space="preserve"> PAGEREF _Toc36735711 \h </w:instrText>
      </w:r>
      <w:r>
        <w:rPr>
          <w:noProof/>
        </w:rPr>
      </w:r>
      <w:r>
        <w:rPr>
          <w:noProof/>
        </w:rPr>
        <w:fldChar w:fldCharType="separate"/>
      </w:r>
      <w:r>
        <w:rPr>
          <w:noProof/>
        </w:rPr>
        <w:t>- 10 -</w:t>
      </w:r>
      <w:r>
        <w:rPr>
          <w:noProof/>
        </w:rPr>
        <w:fldChar w:fldCharType="end"/>
      </w:r>
    </w:p>
    <w:p w14:paraId="2B71B375"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Changes in direction</w:t>
      </w:r>
      <w:r>
        <w:rPr>
          <w:noProof/>
        </w:rPr>
        <w:tab/>
      </w:r>
      <w:r>
        <w:rPr>
          <w:noProof/>
        </w:rPr>
        <w:fldChar w:fldCharType="begin"/>
      </w:r>
      <w:r>
        <w:rPr>
          <w:noProof/>
        </w:rPr>
        <w:instrText xml:space="preserve"> PAGEREF _Toc36735712 \h </w:instrText>
      </w:r>
      <w:r>
        <w:rPr>
          <w:noProof/>
        </w:rPr>
      </w:r>
      <w:r>
        <w:rPr>
          <w:noProof/>
        </w:rPr>
        <w:fldChar w:fldCharType="separate"/>
      </w:r>
      <w:r>
        <w:rPr>
          <w:noProof/>
        </w:rPr>
        <w:t>- 10 -</w:t>
      </w:r>
      <w:r>
        <w:rPr>
          <w:noProof/>
        </w:rPr>
        <w:fldChar w:fldCharType="end"/>
      </w:r>
    </w:p>
    <w:p w14:paraId="43FE5AA8"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Software Engineering Methodology</w:t>
      </w:r>
      <w:r>
        <w:rPr>
          <w:noProof/>
        </w:rPr>
        <w:tab/>
      </w:r>
      <w:r>
        <w:rPr>
          <w:noProof/>
        </w:rPr>
        <w:fldChar w:fldCharType="begin"/>
      </w:r>
      <w:r>
        <w:rPr>
          <w:noProof/>
        </w:rPr>
        <w:instrText xml:space="preserve"> PAGEREF _Toc36735713 \h </w:instrText>
      </w:r>
      <w:r>
        <w:rPr>
          <w:noProof/>
        </w:rPr>
      </w:r>
      <w:r>
        <w:rPr>
          <w:noProof/>
        </w:rPr>
        <w:fldChar w:fldCharType="separate"/>
      </w:r>
      <w:r>
        <w:rPr>
          <w:noProof/>
        </w:rPr>
        <w:t>- 11 -</w:t>
      </w:r>
      <w:r>
        <w:rPr>
          <w:noProof/>
        </w:rPr>
        <w:fldChar w:fldCharType="end"/>
      </w:r>
    </w:p>
    <w:p w14:paraId="0FE8BFFE"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Testing</w:t>
      </w:r>
      <w:r>
        <w:rPr>
          <w:noProof/>
        </w:rPr>
        <w:tab/>
      </w:r>
      <w:r>
        <w:rPr>
          <w:noProof/>
        </w:rPr>
        <w:fldChar w:fldCharType="begin"/>
      </w:r>
      <w:r>
        <w:rPr>
          <w:noProof/>
        </w:rPr>
        <w:instrText xml:space="preserve"> PAGEREF _Toc36735714 \h </w:instrText>
      </w:r>
      <w:r>
        <w:rPr>
          <w:noProof/>
        </w:rPr>
      </w:r>
      <w:r>
        <w:rPr>
          <w:noProof/>
        </w:rPr>
        <w:fldChar w:fldCharType="separate"/>
      </w:r>
      <w:r>
        <w:rPr>
          <w:noProof/>
        </w:rPr>
        <w:t>- 11 -</w:t>
      </w:r>
      <w:r>
        <w:rPr>
          <w:noProof/>
        </w:rPr>
        <w:fldChar w:fldCharType="end"/>
      </w:r>
    </w:p>
    <w:p w14:paraId="6F1A2865"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6.5</w:t>
      </w:r>
      <w:r>
        <w:rPr>
          <w:rFonts w:asciiTheme="minorHAnsi" w:eastAsiaTheme="minorEastAsia" w:hAnsiTheme="minorHAnsi" w:cstheme="minorBidi"/>
          <w:smallCaps w:val="0"/>
          <w:noProof/>
          <w:sz w:val="24"/>
          <w:szCs w:val="24"/>
        </w:rPr>
        <w:tab/>
      </w:r>
      <w:r>
        <w:rPr>
          <w:noProof/>
        </w:rPr>
        <w:t>Work plan</w:t>
      </w:r>
      <w:r>
        <w:rPr>
          <w:noProof/>
        </w:rPr>
        <w:tab/>
      </w:r>
      <w:r>
        <w:rPr>
          <w:noProof/>
        </w:rPr>
        <w:fldChar w:fldCharType="begin"/>
      </w:r>
      <w:r>
        <w:rPr>
          <w:noProof/>
        </w:rPr>
        <w:instrText xml:space="preserve"> PAGEREF _Toc36735715 \h </w:instrText>
      </w:r>
      <w:r>
        <w:rPr>
          <w:noProof/>
        </w:rPr>
      </w:r>
      <w:r>
        <w:rPr>
          <w:noProof/>
        </w:rPr>
        <w:fldChar w:fldCharType="separate"/>
      </w:r>
      <w:r>
        <w:rPr>
          <w:noProof/>
        </w:rPr>
        <w:t>- 11 -</w:t>
      </w:r>
      <w:r>
        <w:rPr>
          <w:noProof/>
        </w:rPr>
        <w:fldChar w:fldCharType="end"/>
      </w:r>
    </w:p>
    <w:p w14:paraId="598CA293"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7</w:t>
      </w:r>
      <w:r>
        <w:rPr>
          <w:rFonts w:asciiTheme="minorHAnsi" w:eastAsiaTheme="minorEastAsia" w:hAnsiTheme="minorHAnsi" w:cstheme="minorBidi"/>
          <w:b w:val="0"/>
          <w:bCs w:val="0"/>
          <w:caps w:val="0"/>
          <w:noProof/>
          <w:sz w:val="24"/>
          <w:szCs w:val="24"/>
        </w:rPr>
        <w:tab/>
      </w:r>
      <w:r>
        <w:rPr>
          <w:noProof/>
        </w:rPr>
        <w:t>Evaluation</w:t>
      </w:r>
      <w:r>
        <w:rPr>
          <w:noProof/>
        </w:rPr>
        <w:tab/>
      </w:r>
      <w:r>
        <w:rPr>
          <w:noProof/>
        </w:rPr>
        <w:fldChar w:fldCharType="begin"/>
      </w:r>
      <w:r>
        <w:rPr>
          <w:noProof/>
        </w:rPr>
        <w:instrText xml:space="preserve"> PAGEREF _Toc36735716 \h </w:instrText>
      </w:r>
      <w:r>
        <w:rPr>
          <w:noProof/>
        </w:rPr>
      </w:r>
      <w:r>
        <w:rPr>
          <w:noProof/>
        </w:rPr>
        <w:fldChar w:fldCharType="separate"/>
      </w:r>
      <w:r>
        <w:rPr>
          <w:noProof/>
        </w:rPr>
        <w:t>- 12 -</w:t>
      </w:r>
      <w:r>
        <w:rPr>
          <w:noProof/>
        </w:rPr>
        <w:fldChar w:fldCharType="end"/>
      </w:r>
    </w:p>
    <w:p w14:paraId="0345D339"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Personal Development</w:t>
      </w:r>
      <w:r>
        <w:rPr>
          <w:noProof/>
        </w:rPr>
        <w:tab/>
      </w:r>
      <w:r>
        <w:rPr>
          <w:noProof/>
        </w:rPr>
        <w:fldChar w:fldCharType="begin"/>
      </w:r>
      <w:r>
        <w:rPr>
          <w:noProof/>
        </w:rPr>
        <w:instrText xml:space="preserve"> PAGEREF _Toc36735717 \h </w:instrText>
      </w:r>
      <w:r>
        <w:rPr>
          <w:noProof/>
        </w:rPr>
      </w:r>
      <w:r>
        <w:rPr>
          <w:noProof/>
        </w:rPr>
        <w:fldChar w:fldCharType="separate"/>
      </w:r>
      <w:r>
        <w:rPr>
          <w:noProof/>
        </w:rPr>
        <w:t>- 12 -</w:t>
      </w:r>
      <w:r>
        <w:rPr>
          <w:noProof/>
        </w:rPr>
        <w:fldChar w:fldCharType="end"/>
      </w:r>
    </w:p>
    <w:p w14:paraId="28C4E1D0"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System evaluation</w:t>
      </w:r>
      <w:r>
        <w:rPr>
          <w:noProof/>
        </w:rPr>
        <w:tab/>
      </w:r>
      <w:r>
        <w:rPr>
          <w:noProof/>
        </w:rPr>
        <w:fldChar w:fldCharType="begin"/>
      </w:r>
      <w:r>
        <w:rPr>
          <w:noProof/>
        </w:rPr>
        <w:instrText xml:space="preserve"> PAGEREF _Toc36735718 \h </w:instrText>
      </w:r>
      <w:r>
        <w:rPr>
          <w:noProof/>
        </w:rPr>
      </w:r>
      <w:r>
        <w:rPr>
          <w:noProof/>
        </w:rPr>
        <w:fldChar w:fldCharType="separate"/>
      </w:r>
      <w:r>
        <w:rPr>
          <w:noProof/>
        </w:rPr>
        <w:t>- 12 -</w:t>
      </w:r>
      <w:r>
        <w:rPr>
          <w:noProof/>
        </w:rPr>
        <w:fldChar w:fldCharType="end"/>
      </w:r>
    </w:p>
    <w:p w14:paraId="2417B392"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7.3</w:t>
      </w:r>
      <w:r>
        <w:rPr>
          <w:rFonts w:asciiTheme="minorHAnsi" w:eastAsiaTheme="minorEastAsia" w:hAnsiTheme="minorHAnsi" w:cstheme="minorBidi"/>
          <w:smallCaps w:val="0"/>
          <w:noProof/>
          <w:sz w:val="24"/>
          <w:szCs w:val="24"/>
        </w:rPr>
        <w:tab/>
      </w:r>
      <w:r>
        <w:rPr>
          <w:noProof/>
        </w:rPr>
        <w:t>Project evaluation</w:t>
      </w:r>
      <w:r>
        <w:rPr>
          <w:noProof/>
        </w:rPr>
        <w:tab/>
      </w:r>
      <w:r>
        <w:rPr>
          <w:noProof/>
        </w:rPr>
        <w:fldChar w:fldCharType="begin"/>
      </w:r>
      <w:r>
        <w:rPr>
          <w:noProof/>
        </w:rPr>
        <w:instrText xml:space="preserve"> PAGEREF _Toc36735719 \h </w:instrText>
      </w:r>
      <w:r>
        <w:rPr>
          <w:noProof/>
        </w:rPr>
      </w:r>
      <w:r>
        <w:rPr>
          <w:noProof/>
        </w:rPr>
        <w:fldChar w:fldCharType="separate"/>
      </w:r>
      <w:r>
        <w:rPr>
          <w:noProof/>
        </w:rPr>
        <w:t>- 12 -</w:t>
      </w:r>
      <w:r>
        <w:rPr>
          <w:noProof/>
        </w:rPr>
        <w:fldChar w:fldCharType="end"/>
      </w:r>
    </w:p>
    <w:p w14:paraId="3C50ABB3" w14:textId="77777777" w:rsidR="00C8756B" w:rsidRDefault="00C8756B">
      <w:pPr>
        <w:pStyle w:val="TOC2"/>
        <w:tabs>
          <w:tab w:val="left" w:pos="960"/>
          <w:tab w:val="right" w:leader="dot" w:pos="8290"/>
        </w:tabs>
        <w:rPr>
          <w:rFonts w:asciiTheme="minorHAnsi" w:eastAsiaTheme="minorEastAsia" w:hAnsiTheme="minorHAnsi" w:cstheme="minorBidi"/>
          <w:smallCaps w:val="0"/>
          <w:noProof/>
          <w:sz w:val="24"/>
          <w:szCs w:val="24"/>
        </w:rPr>
      </w:pPr>
      <w:r>
        <w:rPr>
          <w:noProof/>
        </w:rPr>
        <w:t>7.4</w:t>
      </w:r>
      <w:r>
        <w:rPr>
          <w:rFonts w:asciiTheme="minorHAnsi" w:eastAsiaTheme="minorEastAsia" w:hAnsiTheme="minorHAnsi" w:cstheme="minorBidi"/>
          <w:smallCaps w:val="0"/>
          <w:noProof/>
          <w:sz w:val="24"/>
          <w:szCs w:val="24"/>
        </w:rPr>
        <w:tab/>
      </w:r>
      <w:r>
        <w:rPr>
          <w:noProof/>
        </w:rPr>
        <w:t>Future Improvements</w:t>
      </w:r>
      <w:r>
        <w:rPr>
          <w:noProof/>
        </w:rPr>
        <w:tab/>
      </w:r>
      <w:r>
        <w:rPr>
          <w:noProof/>
        </w:rPr>
        <w:fldChar w:fldCharType="begin"/>
      </w:r>
      <w:r>
        <w:rPr>
          <w:noProof/>
        </w:rPr>
        <w:instrText xml:space="preserve"> PAGEREF _Toc36735720 \h </w:instrText>
      </w:r>
      <w:r>
        <w:rPr>
          <w:noProof/>
        </w:rPr>
      </w:r>
      <w:r>
        <w:rPr>
          <w:noProof/>
        </w:rPr>
        <w:fldChar w:fldCharType="separate"/>
      </w:r>
      <w:r>
        <w:rPr>
          <w:noProof/>
        </w:rPr>
        <w:t>- 12 -</w:t>
      </w:r>
      <w:r>
        <w:rPr>
          <w:noProof/>
        </w:rPr>
        <w:fldChar w:fldCharType="end"/>
      </w:r>
    </w:p>
    <w:p w14:paraId="7DD7CCB0"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8</w:t>
      </w:r>
      <w:r>
        <w:rPr>
          <w:rFonts w:asciiTheme="minorHAnsi" w:eastAsiaTheme="minorEastAsia" w:hAnsiTheme="minorHAnsi" w:cstheme="minorBidi"/>
          <w:b w:val="0"/>
          <w:bCs w:val="0"/>
          <w:caps w:val="0"/>
          <w:noProof/>
          <w:sz w:val="24"/>
          <w:szCs w:val="24"/>
        </w:rPr>
        <w:tab/>
      </w:r>
      <w:r>
        <w:rPr>
          <w:noProof/>
        </w:rPr>
        <w:t>Conclusion</w:t>
      </w:r>
      <w:r>
        <w:rPr>
          <w:noProof/>
        </w:rPr>
        <w:tab/>
      </w:r>
      <w:r>
        <w:rPr>
          <w:noProof/>
        </w:rPr>
        <w:fldChar w:fldCharType="begin"/>
      </w:r>
      <w:r>
        <w:rPr>
          <w:noProof/>
        </w:rPr>
        <w:instrText xml:space="preserve"> PAGEREF _Toc36735721 \h </w:instrText>
      </w:r>
      <w:r>
        <w:rPr>
          <w:noProof/>
        </w:rPr>
      </w:r>
      <w:r>
        <w:rPr>
          <w:noProof/>
        </w:rPr>
        <w:fldChar w:fldCharType="separate"/>
      </w:r>
      <w:r>
        <w:rPr>
          <w:noProof/>
        </w:rPr>
        <w:t>- 13 -</w:t>
      </w:r>
      <w:r>
        <w:rPr>
          <w:noProof/>
        </w:rPr>
        <w:fldChar w:fldCharType="end"/>
      </w:r>
    </w:p>
    <w:p w14:paraId="5AD473E5" w14:textId="77777777" w:rsidR="00C8756B" w:rsidRDefault="00C8756B">
      <w:pPr>
        <w:pStyle w:val="TOC1"/>
        <w:rPr>
          <w:rFonts w:asciiTheme="minorHAnsi" w:eastAsiaTheme="minorEastAsia" w:hAnsiTheme="minorHAnsi" w:cstheme="minorBidi"/>
          <w:b w:val="0"/>
          <w:bCs w:val="0"/>
          <w:caps w:val="0"/>
          <w:noProof/>
          <w:sz w:val="24"/>
          <w:szCs w:val="24"/>
        </w:rPr>
      </w:pPr>
      <w:r>
        <w:rPr>
          <w:noProof/>
        </w:rPr>
        <w:t>9</w:t>
      </w:r>
      <w:r>
        <w:rPr>
          <w:rFonts w:asciiTheme="minorHAnsi" w:eastAsiaTheme="minorEastAsia" w:hAnsiTheme="minorHAnsi" w:cstheme="minorBidi"/>
          <w:b w:val="0"/>
          <w:bCs w:val="0"/>
          <w:caps w:val="0"/>
          <w:noProof/>
          <w:sz w:val="24"/>
          <w:szCs w:val="24"/>
        </w:rPr>
        <w:tab/>
      </w:r>
      <w:r>
        <w:rPr>
          <w:noProof/>
        </w:rPr>
        <w:t>Bibliography</w:t>
      </w:r>
      <w:r>
        <w:rPr>
          <w:noProof/>
        </w:rPr>
        <w:tab/>
      </w:r>
      <w:r>
        <w:rPr>
          <w:noProof/>
        </w:rPr>
        <w:fldChar w:fldCharType="begin"/>
      </w:r>
      <w:r>
        <w:rPr>
          <w:noProof/>
        </w:rPr>
        <w:instrText xml:space="preserve"> PAGEREF _Toc36735722 \h </w:instrText>
      </w:r>
      <w:r>
        <w:rPr>
          <w:noProof/>
        </w:rPr>
      </w:r>
      <w:r>
        <w:rPr>
          <w:noProof/>
        </w:rPr>
        <w:fldChar w:fldCharType="separate"/>
      </w:r>
      <w:r>
        <w:rPr>
          <w:noProof/>
        </w:rPr>
        <w:t>- 14 -</w:t>
      </w:r>
      <w:r>
        <w:rPr>
          <w:noProof/>
        </w:rPr>
        <w:fldChar w:fldCharType="end"/>
      </w:r>
    </w:p>
    <w:p w14:paraId="4D5BF13C" w14:textId="77777777" w:rsidR="00350EB4" w:rsidRDefault="00095924">
      <w:r w:rsidRPr="00162B56">
        <w:rPr>
          <w:rFonts w:ascii="Calibri Light" w:hAnsi="Calibri Light"/>
          <w:color w:val="548DD4"/>
        </w:rPr>
        <w:fldChar w:fldCharType="end"/>
      </w:r>
    </w:p>
    <w:p w14:paraId="5B426B01" w14:textId="77777777" w:rsidR="00350EB4" w:rsidRDefault="00350EB4" w:rsidP="00827D8E">
      <w:pPr>
        <w:rPr>
          <w:rFonts w:ascii="Arial" w:hAnsi="Arial" w:cs="Arial"/>
          <w:sz w:val="22"/>
          <w:szCs w:val="22"/>
        </w:rPr>
      </w:pPr>
    </w:p>
    <w:p w14:paraId="1E0FE7E5" w14:textId="77777777" w:rsidR="00827D8E" w:rsidRDefault="00827D8E" w:rsidP="00827D8E">
      <w:pPr>
        <w:rPr>
          <w:rFonts w:ascii="Arial" w:hAnsi="Arial" w:cs="Arial"/>
          <w:sz w:val="22"/>
          <w:szCs w:val="22"/>
        </w:rPr>
      </w:pPr>
    </w:p>
    <w:p w14:paraId="6340108F" w14:textId="77777777" w:rsidR="00827D8E" w:rsidRDefault="00827D8E" w:rsidP="00827D8E">
      <w:pPr>
        <w:rPr>
          <w:rFonts w:ascii="Arial" w:hAnsi="Arial" w:cs="Arial"/>
          <w:sz w:val="22"/>
          <w:szCs w:val="22"/>
        </w:rPr>
      </w:pPr>
    </w:p>
    <w:p w14:paraId="2BC82C05" w14:textId="77777777" w:rsidR="00827D8E" w:rsidRDefault="00827D8E" w:rsidP="00827D8E">
      <w:pPr>
        <w:rPr>
          <w:rFonts w:ascii="Arial" w:hAnsi="Arial" w:cs="Arial"/>
          <w:sz w:val="22"/>
          <w:szCs w:val="22"/>
        </w:rPr>
      </w:pPr>
    </w:p>
    <w:p w14:paraId="394D8F23" w14:textId="77777777" w:rsidR="00827D8E" w:rsidRDefault="00827D8E" w:rsidP="00827D8E">
      <w:pPr>
        <w:rPr>
          <w:rFonts w:ascii="Arial" w:hAnsi="Arial" w:cs="Arial"/>
          <w:sz w:val="22"/>
          <w:szCs w:val="22"/>
        </w:rPr>
      </w:pPr>
    </w:p>
    <w:p w14:paraId="6F790AF4" w14:textId="77777777" w:rsidR="00827D8E" w:rsidRDefault="00827D8E" w:rsidP="00827D8E">
      <w:pPr>
        <w:rPr>
          <w:rFonts w:ascii="Arial" w:hAnsi="Arial" w:cs="Arial"/>
          <w:sz w:val="22"/>
          <w:szCs w:val="22"/>
        </w:rPr>
      </w:pPr>
    </w:p>
    <w:p w14:paraId="11A6194C" w14:textId="77777777" w:rsidR="00827D8E" w:rsidRDefault="00827D8E" w:rsidP="00827D8E">
      <w:pPr>
        <w:rPr>
          <w:rFonts w:ascii="Arial" w:hAnsi="Arial" w:cs="Arial"/>
          <w:sz w:val="22"/>
          <w:szCs w:val="22"/>
        </w:rPr>
      </w:pPr>
    </w:p>
    <w:p w14:paraId="2C252664" w14:textId="77777777" w:rsidR="00827D8E" w:rsidRDefault="00827D8E" w:rsidP="00827D8E">
      <w:pPr>
        <w:rPr>
          <w:rFonts w:ascii="Arial" w:hAnsi="Arial" w:cs="Arial"/>
          <w:sz w:val="22"/>
          <w:szCs w:val="22"/>
        </w:rPr>
      </w:pPr>
    </w:p>
    <w:p w14:paraId="283EA37F" w14:textId="77777777" w:rsidR="00827D8E" w:rsidRDefault="00827D8E" w:rsidP="00827D8E">
      <w:pPr>
        <w:rPr>
          <w:rFonts w:ascii="Arial" w:hAnsi="Arial" w:cs="Arial"/>
          <w:sz w:val="22"/>
          <w:szCs w:val="22"/>
        </w:rPr>
      </w:pPr>
    </w:p>
    <w:p w14:paraId="0612F876" w14:textId="77777777" w:rsidR="00827D8E" w:rsidRDefault="00827D8E" w:rsidP="00827D8E">
      <w:pPr>
        <w:rPr>
          <w:rFonts w:ascii="Arial" w:hAnsi="Arial" w:cs="Arial"/>
          <w:sz w:val="22"/>
          <w:szCs w:val="22"/>
        </w:rPr>
      </w:pPr>
    </w:p>
    <w:p w14:paraId="20D2789F" w14:textId="77777777" w:rsidR="00827D8E" w:rsidRDefault="00827D8E" w:rsidP="00827D8E">
      <w:pPr>
        <w:rPr>
          <w:rFonts w:ascii="Arial" w:hAnsi="Arial" w:cs="Arial"/>
          <w:sz w:val="22"/>
          <w:szCs w:val="22"/>
        </w:rPr>
      </w:pPr>
    </w:p>
    <w:p w14:paraId="456A369D" w14:textId="77777777" w:rsidR="00827D8E" w:rsidRDefault="00827D8E" w:rsidP="00827D8E">
      <w:pPr>
        <w:rPr>
          <w:rFonts w:ascii="Arial" w:hAnsi="Arial" w:cs="Arial"/>
          <w:sz w:val="22"/>
          <w:szCs w:val="22"/>
        </w:rPr>
      </w:pPr>
    </w:p>
    <w:p w14:paraId="16BE107C" w14:textId="77777777" w:rsidR="00827D8E" w:rsidRDefault="00827D8E" w:rsidP="00827D8E">
      <w:pPr>
        <w:rPr>
          <w:rFonts w:ascii="Arial" w:hAnsi="Arial" w:cs="Arial"/>
          <w:sz w:val="22"/>
          <w:szCs w:val="22"/>
        </w:rPr>
      </w:pPr>
    </w:p>
    <w:p w14:paraId="148B2AA9" w14:textId="77777777" w:rsidR="00827D8E" w:rsidRDefault="00827D8E" w:rsidP="00827D8E">
      <w:pPr>
        <w:rPr>
          <w:rFonts w:ascii="Arial" w:hAnsi="Arial" w:cs="Arial"/>
          <w:sz w:val="22"/>
          <w:szCs w:val="22"/>
        </w:rPr>
      </w:pPr>
    </w:p>
    <w:p w14:paraId="39F03F0E" w14:textId="77777777" w:rsidR="00827D8E" w:rsidRDefault="00827D8E" w:rsidP="00827D8E">
      <w:pPr>
        <w:rPr>
          <w:rFonts w:ascii="Arial" w:hAnsi="Arial" w:cs="Arial"/>
          <w:sz w:val="22"/>
          <w:szCs w:val="22"/>
        </w:rPr>
      </w:pPr>
    </w:p>
    <w:p w14:paraId="50AFD5A0" w14:textId="77777777" w:rsidR="00827D8E" w:rsidRDefault="00827D8E" w:rsidP="00827D8E">
      <w:pPr>
        <w:rPr>
          <w:rFonts w:ascii="Arial" w:hAnsi="Arial" w:cs="Arial"/>
          <w:sz w:val="22"/>
          <w:szCs w:val="22"/>
        </w:rPr>
      </w:pPr>
    </w:p>
    <w:p w14:paraId="04A3374A" w14:textId="77777777" w:rsidR="00827D8E" w:rsidRDefault="00827D8E" w:rsidP="00827D8E">
      <w:pPr>
        <w:rPr>
          <w:rFonts w:ascii="Arial" w:hAnsi="Arial" w:cs="Arial"/>
          <w:sz w:val="22"/>
          <w:szCs w:val="22"/>
        </w:rPr>
      </w:pPr>
    </w:p>
    <w:p w14:paraId="048CD566" w14:textId="77777777" w:rsidR="00827D8E" w:rsidRDefault="00827D8E" w:rsidP="00827D8E">
      <w:pPr>
        <w:rPr>
          <w:rFonts w:ascii="Arial" w:hAnsi="Arial" w:cs="Arial"/>
          <w:sz w:val="22"/>
          <w:szCs w:val="22"/>
        </w:rPr>
      </w:pPr>
    </w:p>
    <w:p w14:paraId="29E3506B" w14:textId="77777777" w:rsidR="00827D8E" w:rsidRDefault="00827D8E" w:rsidP="00827D8E">
      <w:pPr>
        <w:rPr>
          <w:rFonts w:ascii="Arial" w:hAnsi="Arial" w:cs="Arial"/>
          <w:sz w:val="22"/>
          <w:szCs w:val="22"/>
        </w:rPr>
      </w:pPr>
    </w:p>
    <w:p w14:paraId="7E9D7BC5" w14:textId="6D7C187E" w:rsidR="00827D8E" w:rsidRDefault="00827D8E" w:rsidP="000133AC">
      <w:pPr>
        <w:pStyle w:val="Heading2"/>
      </w:pPr>
    </w:p>
    <w:p w14:paraId="7AA22927" w14:textId="77777777" w:rsidR="00827D8E" w:rsidRDefault="00827D8E" w:rsidP="00827D8E">
      <w:pPr>
        <w:rPr>
          <w:rFonts w:ascii="Arial" w:hAnsi="Arial" w:cs="Arial"/>
          <w:sz w:val="22"/>
          <w:szCs w:val="22"/>
        </w:rPr>
      </w:pPr>
    </w:p>
    <w:p w14:paraId="3A11AF49" w14:textId="77777777" w:rsidR="00A815F2" w:rsidRDefault="00350EB4" w:rsidP="00A815F2">
      <w:pPr>
        <w:pStyle w:val="Heading1"/>
        <w:numPr>
          <w:ilvl w:val="0"/>
          <w:numId w:val="2"/>
        </w:numPr>
      </w:pPr>
      <w:bookmarkStart w:id="2" w:name="_Toc28363588"/>
      <w:bookmarkStart w:id="3" w:name="_Toc36735683"/>
      <w:r>
        <w:t>Introduction</w:t>
      </w:r>
      <w:bookmarkEnd w:id="2"/>
      <w:bookmarkEnd w:id="3"/>
    </w:p>
    <w:p w14:paraId="43EDBB32" w14:textId="2E8928D0" w:rsidR="001A1A38" w:rsidRPr="00C46BD1" w:rsidRDefault="00A94D11" w:rsidP="00311102">
      <w:pPr>
        <w:pStyle w:val="Heading2"/>
        <w:numPr>
          <w:ilvl w:val="1"/>
          <w:numId w:val="2"/>
        </w:numPr>
      </w:pPr>
      <w:bookmarkStart w:id="4" w:name="_Toc36735684"/>
      <w:r>
        <w:t>Background</w:t>
      </w:r>
      <w:bookmarkEnd w:id="4"/>
      <w:r>
        <w:t xml:space="preserve"> </w:t>
      </w:r>
    </w:p>
    <w:p w14:paraId="6000AA39" w14:textId="58E7A32D" w:rsidR="00C46BD1" w:rsidRDefault="00CB0DEE" w:rsidP="00C46BD1">
      <w:pPr>
        <w:pStyle w:val="Heading2"/>
        <w:numPr>
          <w:ilvl w:val="1"/>
          <w:numId w:val="2"/>
        </w:numPr>
      </w:pPr>
      <w:bookmarkStart w:id="5" w:name="_Toc36735685"/>
      <w:r>
        <w:t>Project aims</w:t>
      </w:r>
      <w:bookmarkEnd w:id="5"/>
    </w:p>
    <w:p w14:paraId="54E46446" w14:textId="1DF93E42" w:rsidR="00CB0DEE" w:rsidRDefault="00117C39" w:rsidP="00117C39">
      <w:pPr>
        <w:pStyle w:val="Heading3"/>
        <w:numPr>
          <w:ilvl w:val="2"/>
          <w:numId w:val="2"/>
        </w:numPr>
      </w:pPr>
      <w:bookmarkStart w:id="6" w:name="_Toc36735686"/>
      <w:r>
        <w:t>Goals</w:t>
      </w:r>
      <w:bookmarkEnd w:id="6"/>
      <w:r w:rsidR="00CB0DEE">
        <w:tab/>
      </w:r>
    </w:p>
    <w:p w14:paraId="25B8E55A" w14:textId="6F00DC08" w:rsidR="002A0DAC" w:rsidRDefault="00974778" w:rsidP="00974778">
      <w:r>
        <w:t>The project aims to create a conversational software agent that uses Natural Language Processing as well as Machine Learning techniques to understand a user and respond accordingly</w:t>
      </w:r>
      <w:r w:rsidR="00935222">
        <w:t xml:space="preserve"> to the user’s request.</w:t>
      </w:r>
      <w:r w:rsidR="003C034D">
        <w:t xml:space="preserve"> In order for this to succeed, large datasets must be collated to pass </w:t>
      </w:r>
      <w:r w:rsidR="006D6C0B">
        <w:t>in through</w:t>
      </w:r>
      <w:r w:rsidR="003C034D">
        <w:t xml:space="preserve"> the chatbot, creating a knowledge base to improve performance to simulate human conversion. </w:t>
      </w:r>
      <w:r w:rsidR="00123E2E">
        <w:t>Models will be used and tested to find the best ML solution for chatbot performance</w:t>
      </w:r>
      <w:r w:rsidR="00E77534">
        <w:t>.</w:t>
      </w:r>
      <w:r w:rsidR="00C01049">
        <w:t xml:space="preserve"> </w:t>
      </w:r>
    </w:p>
    <w:p w14:paraId="7770271D" w14:textId="77777777" w:rsidR="00F909AA" w:rsidRDefault="00F909AA" w:rsidP="00974778"/>
    <w:p w14:paraId="395701FB" w14:textId="46D19175" w:rsidR="009513A6" w:rsidRPr="009513A6" w:rsidRDefault="009513A6" w:rsidP="009513A6"/>
    <w:p w14:paraId="55399AEC" w14:textId="578700A2" w:rsidR="00117C39" w:rsidRDefault="00117C39" w:rsidP="000E111B">
      <w:pPr>
        <w:pStyle w:val="Heading3"/>
        <w:numPr>
          <w:ilvl w:val="2"/>
          <w:numId w:val="2"/>
        </w:numPr>
      </w:pPr>
      <w:bookmarkStart w:id="7" w:name="_Toc36735687"/>
      <w:r w:rsidRPr="0014609C">
        <w:t>Objectives</w:t>
      </w:r>
      <w:bookmarkEnd w:id="7"/>
      <w:r w:rsidR="00344A76">
        <w:tab/>
      </w:r>
    </w:p>
    <w:p w14:paraId="08F93CCF" w14:textId="5C9E8114" w:rsidR="00DA5F86" w:rsidRPr="00DA5F86" w:rsidRDefault="00DA5F86" w:rsidP="00DA5F86">
      <w:r>
        <w:t>The above aims will need to following in order to be achieved:</w:t>
      </w:r>
    </w:p>
    <w:p w14:paraId="74ED100D" w14:textId="2669F114" w:rsidR="00776EFB" w:rsidRDefault="00776EFB" w:rsidP="00776EFB">
      <w:pPr>
        <w:pStyle w:val="ListParagraph"/>
        <w:numPr>
          <w:ilvl w:val="0"/>
          <w:numId w:val="8"/>
        </w:numPr>
      </w:pPr>
      <w:r>
        <w:t>Conduct deep research into previous and existing chatbots, creating a literature</w:t>
      </w:r>
      <w:r w:rsidR="006829E0">
        <w:t xml:space="preserve"> review from the findings</w:t>
      </w:r>
    </w:p>
    <w:p w14:paraId="471D96F4" w14:textId="14E9E7A1" w:rsidR="00DA5F86" w:rsidRDefault="00DA5F86" w:rsidP="00DA5F86">
      <w:pPr>
        <w:pStyle w:val="ListParagraph"/>
        <w:numPr>
          <w:ilvl w:val="0"/>
          <w:numId w:val="8"/>
        </w:numPr>
      </w:pPr>
      <w:r>
        <w:t xml:space="preserve">Store all data inputs into a database creating a knowledge base that can be used for machine learning and training </w:t>
      </w:r>
    </w:p>
    <w:p w14:paraId="53C16B62" w14:textId="58F064AE" w:rsidR="00DA356F" w:rsidRDefault="00D72B43" w:rsidP="00DA356F">
      <w:pPr>
        <w:pStyle w:val="ListParagraph"/>
        <w:numPr>
          <w:ilvl w:val="0"/>
          <w:numId w:val="8"/>
        </w:numPr>
      </w:pPr>
      <w:r>
        <w:t xml:space="preserve">Implement </w:t>
      </w:r>
      <w:r w:rsidR="00DA356F">
        <w:t xml:space="preserve">Natural Language Processing techniques which allows the chatbot to understand </w:t>
      </w:r>
      <w:r w:rsidR="00DA356F" w:rsidRPr="00DA356F">
        <w:t>utterances</w:t>
      </w:r>
      <w:r w:rsidR="00DA356F">
        <w:t xml:space="preserve"> from the user to then provide relevant responses. </w:t>
      </w:r>
      <w:r w:rsidR="00DA356F">
        <w:tab/>
      </w:r>
    </w:p>
    <w:p w14:paraId="116BBE1F" w14:textId="6F6B7876" w:rsidR="00FC471A" w:rsidRDefault="00FC471A" w:rsidP="00627FE3">
      <w:pPr>
        <w:pStyle w:val="ListParagraph"/>
        <w:numPr>
          <w:ilvl w:val="0"/>
          <w:numId w:val="8"/>
        </w:numPr>
      </w:pPr>
      <w:r>
        <w:t xml:space="preserve">Various models to be tested to improve chatbot performance </w:t>
      </w:r>
    </w:p>
    <w:p w14:paraId="4A564D35" w14:textId="6FDCE8CD" w:rsidR="00C36610" w:rsidRPr="00D7778D" w:rsidRDefault="00C36610" w:rsidP="00627FE3">
      <w:pPr>
        <w:pStyle w:val="ListParagraph"/>
        <w:numPr>
          <w:ilvl w:val="0"/>
          <w:numId w:val="8"/>
        </w:numPr>
      </w:pPr>
      <w:r>
        <w:t>Produce a fully functional conversational agent</w:t>
      </w:r>
      <w:r w:rsidR="00503409">
        <w:tab/>
      </w:r>
    </w:p>
    <w:p w14:paraId="3FA62878" w14:textId="77777777" w:rsidR="003C034D" w:rsidRPr="003C034D" w:rsidRDefault="003C034D" w:rsidP="003C034D"/>
    <w:p w14:paraId="7F8AA397" w14:textId="62882FDB" w:rsidR="009469B8" w:rsidRDefault="009469B8" w:rsidP="009469B8">
      <w:pPr>
        <w:pStyle w:val="Heading3"/>
        <w:numPr>
          <w:ilvl w:val="2"/>
          <w:numId w:val="2"/>
        </w:numPr>
      </w:pPr>
      <w:bookmarkStart w:id="8" w:name="_Toc36735688"/>
      <w:r>
        <w:t>Time plan</w:t>
      </w:r>
      <w:bookmarkEnd w:id="8"/>
    </w:p>
    <w:p w14:paraId="5CAFE244" w14:textId="77777777" w:rsidR="009469B8" w:rsidRPr="009469B8" w:rsidRDefault="009469B8" w:rsidP="009469B8">
      <w:pPr>
        <w:pStyle w:val="ListParagraph"/>
        <w:ind w:left="1080"/>
        <w:rPr>
          <w:rFonts w:eastAsiaTheme="majorEastAsia"/>
        </w:rPr>
      </w:pPr>
    </w:p>
    <w:p w14:paraId="148F4917" w14:textId="77777777" w:rsidR="00C46BD1" w:rsidRDefault="00C46BD1" w:rsidP="00C46BD1"/>
    <w:p w14:paraId="57F3BEE9" w14:textId="77777777" w:rsidR="00C46BD1" w:rsidRPr="00C46BD1" w:rsidRDefault="00C46BD1" w:rsidP="00C46BD1">
      <w:pPr>
        <w:ind w:left="820"/>
      </w:pPr>
    </w:p>
    <w:p w14:paraId="3CEFDC64" w14:textId="77777777" w:rsidR="00C104DD" w:rsidRPr="00C104DD" w:rsidRDefault="00C104DD" w:rsidP="00C104DD"/>
    <w:p w14:paraId="58E6C9CF" w14:textId="77777777" w:rsidR="00970156" w:rsidRDefault="00C104DD" w:rsidP="00D8355C">
      <w:pPr>
        <w:pStyle w:val="Heading1"/>
        <w:numPr>
          <w:ilvl w:val="0"/>
          <w:numId w:val="2"/>
        </w:numPr>
      </w:pPr>
      <w:r>
        <w:br w:type="page"/>
      </w:r>
      <w:bookmarkStart w:id="9" w:name="_Toc36735689"/>
      <w:r>
        <w:t>Literature Review</w:t>
      </w:r>
      <w:bookmarkEnd w:id="9"/>
    </w:p>
    <w:p w14:paraId="01A03F88" w14:textId="53D576F3" w:rsidR="00DA356F" w:rsidRDefault="00BE6759" w:rsidP="00BE6759">
      <w:r>
        <w:t>Reviewing existing literature on this topic is essential as it forms a basis for further progression within the project. This review backs up that chatbots are a technol</w:t>
      </w:r>
      <w:r w:rsidR="00465491">
        <w:t xml:space="preserve">ogy with </w:t>
      </w:r>
      <w:r w:rsidR="00B66A5E">
        <w:t>increasingly high demand within</w:t>
      </w:r>
      <w:r w:rsidR="00465491">
        <w:t xml:space="preserve"> </w:t>
      </w:r>
      <w:r w:rsidR="00B66A5E">
        <w:t>all types of</w:t>
      </w:r>
      <w:r w:rsidR="00465491">
        <w:t xml:space="preserve"> industries</w:t>
      </w:r>
      <w:r w:rsidR="006F4B6A">
        <w:t>, and highlights key examples of previous successful products</w:t>
      </w:r>
      <w:r>
        <w:t xml:space="preserve">. </w:t>
      </w:r>
    </w:p>
    <w:p w14:paraId="296F2758" w14:textId="289111F8" w:rsidR="00DA356F" w:rsidRDefault="00DA356F" w:rsidP="00DA356F">
      <w:pPr>
        <w:pStyle w:val="Heading2"/>
      </w:pPr>
      <w:bookmarkStart w:id="10" w:name="_Toc36735690"/>
      <w:r>
        <w:t xml:space="preserve">2.1 History of </w:t>
      </w:r>
      <w:r w:rsidR="00A002C7">
        <w:t>Chatbots</w:t>
      </w:r>
      <w:bookmarkEnd w:id="10"/>
    </w:p>
    <w:p w14:paraId="320C354F" w14:textId="35BD86F4" w:rsidR="00C20CA2" w:rsidRDefault="009E409B" w:rsidP="002811DC">
      <w:r>
        <w:t xml:space="preserve">Research into Natural Language processing began in the late 1940s, with workings that have been split out </w:t>
      </w:r>
      <w:r w:rsidR="00326B44">
        <w:t>from the 40s to</w:t>
      </w:r>
      <w:r>
        <w:t xml:space="preserve"> the present now. (Jones, 2001). </w:t>
      </w:r>
      <w:r w:rsidR="009C5C0D">
        <w:t xml:space="preserve">Many people </w:t>
      </w:r>
      <w:r w:rsidR="00585567">
        <w:t>may</w:t>
      </w:r>
      <w:r w:rsidR="009C5C0D">
        <w:t xml:space="preserve"> think </w:t>
      </w:r>
      <w:r w:rsidR="00BE6759">
        <w:t xml:space="preserve">of </w:t>
      </w:r>
      <w:r w:rsidR="00536D65">
        <w:t>virtual assistants</w:t>
      </w:r>
      <w:r w:rsidR="009C5C0D">
        <w:t xml:space="preserve"> being something that has only become available in recent times. </w:t>
      </w:r>
      <w:r w:rsidR="00697290">
        <w:t>However,</w:t>
      </w:r>
      <w:r w:rsidR="009C5C0D">
        <w:t xml:space="preserve"> this conception is </w:t>
      </w:r>
      <w:r w:rsidR="00585567">
        <w:t xml:space="preserve">mistaken as </w:t>
      </w:r>
      <w:r w:rsidR="00E06E04">
        <w:t xml:space="preserve">software </w:t>
      </w:r>
      <w:r w:rsidR="003A68D1">
        <w:t>application</w:t>
      </w:r>
      <w:r w:rsidR="006F6EBE">
        <w:t>s</w:t>
      </w:r>
      <w:r w:rsidR="00E06E04">
        <w:t xml:space="preserve"> </w:t>
      </w:r>
      <w:r w:rsidR="00D84421">
        <w:t>which</w:t>
      </w:r>
      <w:r w:rsidR="00E06E04">
        <w:t xml:space="preserve"> engage in dialog with a human</w:t>
      </w:r>
      <w:r w:rsidR="003A68D1">
        <w:t>, otherwise known as ‘chatbots’</w:t>
      </w:r>
      <w:r w:rsidR="00D1135C">
        <w:t>,</w:t>
      </w:r>
      <w:r w:rsidR="00E06E04">
        <w:t xml:space="preserve"> go back many more years. </w:t>
      </w:r>
      <w:r w:rsidR="00E07032">
        <w:t xml:space="preserve">With </w:t>
      </w:r>
      <w:r w:rsidR="0054795D">
        <w:t xml:space="preserve">one if the earliest NLP </w:t>
      </w:r>
      <w:r w:rsidR="00B93E99">
        <w:t>responding system</w:t>
      </w:r>
      <w:r w:rsidR="00856537">
        <w:t>s</w:t>
      </w:r>
      <w:r w:rsidR="00B93E99">
        <w:t xml:space="preserve"> </w:t>
      </w:r>
      <w:r w:rsidR="00233BAF">
        <w:t>arising in the 60s with Joseph Weizenbaum’s Eliza</w:t>
      </w:r>
      <w:r w:rsidR="009B32DB">
        <w:t xml:space="preserve"> (Dale, 2016)</w:t>
      </w:r>
      <w:r w:rsidR="00B1054D">
        <w:t xml:space="preserve">. </w:t>
      </w:r>
      <w:r>
        <w:t xml:space="preserve">The revolution of Eliza sparked advancements </w:t>
      </w:r>
      <w:r w:rsidR="00B32840">
        <w:t xml:space="preserve">in the chatbot community, </w:t>
      </w:r>
      <w:r w:rsidR="002811DC">
        <w:t xml:space="preserve">Pandorabots </w:t>
      </w:r>
      <w:r w:rsidR="00B32840">
        <w:t xml:space="preserve">which claims to be one of the leading chatbot platforms stated that over </w:t>
      </w:r>
      <w:r w:rsidR="009B32DB">
        <w:t>300</w:t>
      </w:r>
      <w:r w:rsidR="00B32840">
        <w:t xml:space="preserve"> thousand chatbots have been created</w:t>
      </w:r>
      <w:r w:rsidR="009B32DB">
        <w:t xml:space="preserve"> by developers</w:t>
      </w:r>
      <w:r w:rsidR="00E952A0">
        <w:t>, implying that they’re extremely popular in today’s tech craved society.</w:t>
      </w:r>
    </w:p>
    <w:p w14:paraId="3F41202B" w14:textId="407BEDEF" w:rsidR="00DA356F" w:rsidRDefault="00DA356F" w:rsidP="00DA356F">
      <w:pPr>
        <w:pStyle w:val="Heading2"/>
      </w:pPr>
      <w:bookmarkStart w:id="11" w:name="_Toc36735691"/>
      <w:r>
        <w:t>2.2 Chatbots in industry</w:t>
      </w:r>
      <w:bookmarkEnd w:id="11"/>
    </w:p>
    <w:p w14:paraId="30A88A43" w14:textId="27B601C4" w:rsidR="00113AA9" w:rsidRDefault="00113AA9" w:rsidP="002811DC">
      <w:r>
        <w:t xml:space="preserve">Research has gathered lots of insight into chatbots showing </w:t>
      </w:r>
      <w:r w:rsidR="00434D1C">
        <w:t>how</w:t>
      </w:r>
      <w:r>
        <w:t xml:space="preserve"> they can be so diverse to all ranges of industries, nowadays </w:t>
      </w:r>
      <w:r w:rsidRPr="00113AA9">
        <w:rPr>
          <w:lang w:eastAsia="en-US"/>
        </w:rPr>
        <w:t xml:space="preserve">chatbots are used to solve a </w:t>
      </w:r>
      <w:r>
        <w:t>number of business tasks within</w:t>
      </w:r>
      <w:r w:rsidRPr="00113AA9">
        <w:rPr>
          <w:lang w:eastAsia="en-US"/>
        </w:rPr>
        <w:t xml:space="preserve"> E-Commerce, Insurance, Banking, Healthcare, Finance, Legal, Telecom, Logistics, Retail, Auto, Leisure, Travel, Sports, Entertainment, Media and many other</w:t>
      </w:r>
      <w:r>
        <w:t>s (Kumar et al, 2019).</w:t>
      </w:r>
      <w:r w:rsidR="00434D1C">
        <w:t xml:space="preserve"> This extensive audience would suggest that developing a chatbot </w:t>
      </w:r>
      <w:r w:rsidR="00434D1C" w:rsidRPr="00391F49">
        <w:t xml:space="preserve">would </w:t>
      </w:r>
      <w:r w:rsidR="00391F49" w:rsidRPr="00391F49">
        <w:t xml:space="preserve">see the rise in </w:t>
      </w:r>
      <w:r w:rsidR="00434D1C" w:rsidRPr="00391F49">
        <w:t>investment opportunities</w:t>
      </w:r>
      <w:r w:rsidR="00434D1C">
        <w:t xml:space="preserve"> for your product. </w:t>
      </w:r>
    </w:p>
    <w:p w14:paraId="6DBBA33D" w14:textId="77777777" w:rsidR="00113AA9" w:rsidRDefault="00113AA9" w:rsidP="00BD1977"/>
    <w:p w14:paraId="36BE8681" w14:textId="0C6E7F91" w:rsidR="00BD1977" w:rsidRDefault="00490BCB" w:rsidP="00BD1977">
      <w:r>
        <w:t xml:space="preserve">The vast growth in interest of natural language interfaces for both data and service providers suggest </w:t>
      </w:r>
      <w:r w:rsidR="00B93E99">
        <w:t xml:space="preserve">that industries are </w:t>
      </w:r>
      <w:r w:rsidR="00C20CA2">
        <w:t xml:space="preserve">very much aware of the </w:t>
      </w:r>
      <w:r w:rsidR="00FF38D5">
        <w:t>innovation advancements</w:t>
      </w:r>
      <w:r w:rsidR="00C20CA2">
        <w:t xml:space="preserve"> that at chatbot </w:t>
      </w:r>
      <w:r w:rsidR="00FF38D5">
        <w:t>can provide for them. However, with all the in</w:t>
      </w:r>
      <w:r w:rsidR="00470F0A">
        <w:t xml:space="preserve">terest no studies </w:t>
      </w:r>
      <w:r w:rsidR="00BD1977">
        <w:t>have</w:t>
      </w:r>
      <w:r w:rsidR="00470F0A">
        <w:t xml:space="preserve"> investigated the factors driving </w:t>
      </w:r>
      <w:r w:rsidR="00BD1977">
        <w:t>the popularity of chatbots. A</w:t>
      </w:r>
      <w:r w:rsidR="00470F0A">
        <w:t>n</w:t>
      </w:r>
      <w:r w:rsidR="00FF38D5">
        <w:t xml:space="preserve"> online questionnaire directed at chatbot users in the US proposed </w:t>
      </w:r>
      <w:r w:rsidR="00470F0A">
        <w:t xml:space="preserve">to question the users what their motivations were for using chatbots. The study </w:t>
      </w:r>
      <w:r w:rsidR="00BD1977">
        <w:t>gathered responses</w:t>
      </w:r>
      <w:r w:rsidR="00470F0A">
        <w:t xml:space="preserve"> from 146 users aged 16-55</w:t>
      </w:r>
      <w:r w:rsidR="00391F49">
        <w:t xml:space="preserve"> to convey</w:t>
      </w:r>
      <w:r w:rsidR="00470F0A">
        <w:t xml:space="preserve"> that the key motivational factors sparking this interest and usage of chatbots was “</w:t>
      </w:r>
      <w:r w:rsidR="00B41745">
        <w:t>productivity</w:t>
      </w:r>
      <w:r w:rsidR="00470F0A">
        <w:t>”</w:t>
      </w:r>
      <w:r w:rsidR="00113AA9">
        <w:t xml:space="preserve"> </w:t>
      </w:r>
      <w:r w:rsidR="00BD1977">
        <w:t>(Brandtzaeg P.B., Følstad A., 2017)</w:t>
      </w:r>
      <w:r w:rsidR="00113AA9">
        <w:t>.</w:t>
      </w:r>
      <w:r w:rsidR="00434D1C">
        <w:t xml:space="preserve"> </w:t>
      </w:r>
    </w:p>
    <w:p w14:paraId="126820E5" w14:textId="77777777" w:rsidR="00DE3224" w:rsidRDefault="00DE3224" w:rsidP="00BD1977"/>
    <w:p w14:paraId="708954A2" w14:textId="55CE524A" w:rsidR="00B8647D" w:rsidRDefault="00DE3224" w:rsidP="00450EDA">
      <w:r>
        <w:t xml:space="preserve">Chatbots provide the patience and politeness that </w:t>
      </w:r>
      <w:r w:rsidR="00450EDA">
        <w:t xml:space="preserve">many humans cannot, remaining calm in high traffic demands and repeated requests. Research has shown that the use of chatbots is by far the greatest form of digital reference for many reasons </w:t>
      </w:r>
      <w:r w:rsidR="00450EDA" w:rsidRPr="00450EDA">
        <w:t>(McNeal and Newyear 2016)</w:t>
      </w:r>
      <w:r w:rsidR="00450EDA">
        <w:t xml:space="preserve">. </w:t>
      </w:r>
      <w:r w:rsidR="00B27104">
        <w:t>One</w:t>
      </w:r>
      <w:r w:rsidR="00B8647D" w:rsidRPr="000F40B7">
        <w:t xml:space="preserve"> key reason being </w:t>
      </w:r>
      <w:r w:rsidR="000F40B7">
        <w:t>the</w:t>
      </w:r>
      <w:r w:rsidR="00B8647D" w:rsidRPr="000F40B7">
        <w:t xml:space="preserve"> anonymity</w:t>
      </w:r>
      <w:r w:rsidR="00B27104">
        <w:t xml:space="preserve"> of a chatbot</w:t>
      </w:r>
      <w:r w:rsidR="000F40B7">
        <w:t xml:space="preserve"> </w:t>
      </w:r>
      <w:r w:rsidR="00B27104">
        <w:t>allowing the user to</w:t>
      </w:r>
      <w:r w:rsidR="00B8647D" w:rsidRPr="000F40B7">
        <w:t xml:space="preserve"> no longer afraid of asking </w:t>
      </w:r>
      <w:r w:rsidR="003A461D" w:rsidRPr="000F40B7">
        <w:t>foolish questions</w:t>
      </w:r>
      <w:r w:rsidR="00B27104">
        <w:t>,</w:t>
      </w:r>
      <w:r w:rsidR="003A461D" w:rsidRPr="000F40B7">
        <w:t xml:space="preserve"> as they are aware that they are only facing a computer.</w:t>
      </w:r>
      <w:r w:rsidR="00B27104">
        <w:t xml:space="preserve"> This provides scope for recent relevant topics such as mental health to be viewed and analysed in a new way through chatbot technology, meaning those struggling with</w:t>
      </w:r>
      <w:r w:rsidR="009D06A5">
        <w:t xml:space="preserve"> mental health may open up more.</w:t>
      </w:r>
    </w:p>
    <w:p w14:paraId="733F999D" w14:textId="77777777" w:rsidR="003D7C96" w:rsidRDefault="003D7C96" w:rsidP="00450EDA"/>
    <w:p w14:paraId="7B4921E7" w14:textId="7693DAD4" w:rsidR="003D7C96" w:rsidRDefault="003D7C96" w:rsidP="003D7C96">
      <w:pPr>
        <w:pStyle w:val="Heading2"/>
      </w:pPr>
      <w:bookmarkStart w:id="12" w:name="_Toc36735692"/>
      <w:r>
        <w:t>2.3 Latest workings</w:t>
      </w:r>
      <w:bookmarkEnd w:id="12"/>
    </w:p>
    <w:p w14:paraId="77AED1ED" w14:textId="74C59EE1" w:rsidR="003D7C96" w:rsidRPr="003D7C96" w:rsidRDefault="00BF22AD" w:rsidP="003D7C96">
      <w:r>
        <w:t xml:space="preserve">Google recently produced a new </w:t>
      </w:r>
    </w:p>
    <w:p w14:paraId="6737B95F" w14:textId="77777777" w:rsidR="00450EDA" w:rsidRDefault="00450EDA" w:rsidP="00450EDA"/>
    <w:p w14:paraId="42EF0D17" w14:textId="07A790C8" w:rsidR="00DA356F" w:rsidRDefault="00DA356F" w:rsidP="00DA356F">
      <w:pPr>
        <w:pStyle w:val="Heading2"/>
      </w:pPr>
      <w:bookmarkStart w:id="13" w:name="_Toc36735693"/>
      <w:r>
        <w:t>2.</w:t>
      </w:r>
      <w:r w:rsidR="003D7C96">
        <w:t>4</w:t>
      </w:r>
      <w:r>
        <w:t xml:space="preserve"> Datasets</w:t>
      </w:r>
      <w:bookmarkEnd w:id="13"/>
    </w:p>
    <w:p w14:paraId="11928B9F" w14:textId="58FE6E05" w:rsidR="00CC5A5B" w:rsidRDefault="00CD23D2" w:rsidP="00095924">
      <w:r>
        <w:t xml:space="preserve">In order for a chatbot to train itself to imitate human </w:t>
      </w:r>
      <w:r w:rsidR="00F4708A">
        <w:t xml:space="preserve">like </w:t>
      </w:r>
      <w:r>
        <w:t>conversation it must be filled with numerous conversational exchanges. This is in the form of extracting datasets from the internet and matching up dialog</w:t>
      </w:r>
      <w:r w:rsidR="00F4708A">
        <w:t xml:space="preserve"> between sets and subsets of utterances</w:t>
      </w:r>
      <w:r>
        <w:t xml:space="preserve">. There are many locations to which datasets can be extracted from, popular datasets include Cornell Movie </w:t>
      </w:r>
      <w:r w:rsidRPr="0074667F">
        <w:t>database</w:t>
      </w:r>
      <w:r>
        <w:t xml:space="preserve">. </w:t>
      </w:r>
      <w:r w:rsidRPr="0074667F">
        <w:t>This corpus contains</w:t>
      </w:r>
      <w:r>
        <w:t xml:space="preserve"> over</w:t>
      </w:r>
      <w:r w:rsidRPr="0074667F">
        <w:t xml:space="preserve"> </w:t>
      </w:r>
      <w:r>
        <w:t>220,000</w:t>
      </w:r>
      <w:r w:rsidRPr="0074667F">
        <w:t xml:space="preserve"> </w:t>
      </w:r>
      <w:r>
        <w:t xml:space="preserve">exchanges of </w:t>
      </w:r>
      <w:r w:rsidRPr="0074667F">
        <w:t>metadata-rich fictional conversations extracted from raw movie scripts</w:t>
      </w:r>
      <w:r>
        <w:t xml:space="preserve"> involving 9,035 characters. In one example; The persona of your favourite movie star was extracted from the data to become your own personal assistant (Nguyen et al). There are many popular datasets used for all different types of chatbot, a recent example from the Guardian saw the Zuckerberg files being </w:t>
      </w:r>
      <w:r w:rsidR="00CA15D0">
        <w:t>exploited</w:t>
      </w:r>
      <w:r>
        <w:t xml:space="preserve"> as a dataset to create a </w:t>
      </w:r>
      <w:r w:rsidR="00CA15D0">
        <w:t>‘</w:t>
      </w:r>
      <w:r>
        <w:t>zuckerbot</w:t>
      </w:r>
      <w:r w:rsidR="00CA15D0">
        <w:t>’</w:t>
      </w:r>
      <w:r>
        <w:t xml:space="preserve"> and use</w:t>
      </w:r>
      <w:r w:rsidR="00954557">
        <w:t>d</w:t>
      </w:r>
      <w:r>
        <w:t xml:space="preserve"> to feed </w:t>
      </w:r>
      <w:r w:rsidR="00CA15D0">
        <w:t xml:space="preserve">interview questions through </w:t>
      </w:r>
      <w:r>
        <w:t>to get a Mark Zuckerberg like response (seeing as he’d never accept an interv</w:t>
      </w:r>
      <w:r w:rsidR="00CA15D0">
        <w:t xml:space="preserve">iew with the Guardian himself!) </w:t>
      </w:r>
      <w:r w:rsidR="00A75109">
        <w:t>(Wong, 2019)</w:t>
      </w:r>
    </w:p>
    <w:p w14:paraId="327AE16D" w14:textId="106C66E3" w:rsidR="00A002C7" w:rsidRPr="00C87C2C" w:rsidRDefault="00A002C7" w:rsidP="00A002C7">
      <w:pPr>
        <w:pStyle w:val="Heading2"/>
      </w:pPr>
      <w:bookmarkStart w:id="14" w:name="_Toc36735694"/>
      <w:r>
        <w:t>2.5</w:t>
      </w:r>
      <w:r w:rsidRPr="00C87C2C">
        <w:t xml:space="preserve"> Open challenges</w:t>
      </w:r>
      <w:bookmarkEnd w:id="14"/>
    </w:p>
    <w:p w14:paraId="2F26DC2E" w14:textId="77777777" w:rsidR="00A002C7" w:rsidRDefault="00A002C7" w:rsidP="00A002C7">
      <w:r>
        <w:t xml:space="preserve">*closed/open domain- </w:t>
      </w:r>
      <w:r w:rsidRPr="00C87C2C">
        <w:t>Most of the chatbots are closed-domain, which means they work only within a specific domain. These bots look for certain keywords to figure out the user intent and some rule-based system under the hood determines what action should be taken based on the intent. While these systems are still useful but they are not generic and require a lot of domain specific work to get going</w:t>
      </w:r>
    </w:p>
    <w:p w14:paraId="00D9926D" w14:textId="77777777" w:rsidR="00A002C7" w:rsidRDefault="00A002C7" w:rsidP="00A002C7">
      <w:pPr>
        <w:pStyle w:val="ListParagraph"/>
        <w:numPr>
          <w:ilvl w:val="0"/>
          <w:numId w:val="8"/>
        </w:numPr>
      </w:pPr>
    </w:p>
    <w:p w14:paraId="35D31E8A" w14:textId="77777777" w:rsidR="00A002C7" w:rsidRDefault="00A002C7" w:rsidP="00A002C7">
      <w:r>
        <w:t xml:space="preserve">not conversational: </w:t>
      </w:r>
      <w:r w:rsidRPr="00C87C2C">
        <w:t>The holy-grail of chatbots is that the interactions should look human-like. With most of the current systems that’s hardly the case</w:t>
      </w:r>
    </w:p>
    <w:p w14:paraId="7F475DC9" w14:textId="77777777" w:rsidR="00A002C7" w:rsidRDefault="00A002C7" w:rsidP="00A002C7">
      <w:pPr>
        <w:pStyle w:val="ListParagraph"/>
        <w:numPr>
          <w:ilvl w:val="0"/>
          <w:numId w:val="8"/>
        </w:numPr>
      </w:pPr>
    </w:p>
    <w:p w14:paraId="6FE5E286" w14:textId="77777777" w:rsidR="00A002C7" w:rsidRDefault="00A002C7" w:rsidP="00A002C7">
      <w:r w:rsidRPr="00C87C2C">
        <w:rPr>
          <w:bCs/>
        </w:rPr>
        <w:t>Not Multi-turn</w:t>
      </w:r>
      <w:r w:rsidRPr="00C87C2C">
        <w:rPr>
          <w:b/>
          <w:bCs/>
        </w:rPr>
        <w:t>: </w:t>
      </w:r>
      <w:r w:rsidRPr="00C87C2C">
        <w:t>Most of the chatbots fail to take the larger context of multiple interactions (where the user and the chatbot interact with each other by taking turns) into account while giving a response, this again leads to non human-like experience while interacting.</w:t>
      </w:r>
      <w:r>
        <w:t>*</w:t>
      </w:r>
    </w:p>
    <w:p w14:paraId="5FFE1BBC" w14:textId="77777777" w:rsidR="00A002C7" w:rsidRDefault="00A002C7" w:rsidP="00095924"/>
    <w:p w14:paraId="1997B512" w14:textId="70E89E48" w:rsidR="00DA356F" w:rsidRDefault="00AC577F" w:rsidP="00AC577F">
      <w:pPr>
        <w:pStyle w:val="Heading2"/>
      </w:pPr>
      <w:bookmarkStart w:id="15" w:name="_Toc36735695"/>
      <w:r>
        <w:t>2.</w:t>
      </w:r>
      <w:r w:rsidR="00A002C7">
        <w:t>6</w:t>
      </w:r>
      <w:r w:rsidR="00DA356F">
        <w:t xml:space="preserve"> </w:t>
      </w:r>
      <w:r>
        <w:t>Summary</w:t>
      </w:r>
      <w:bookmarkEnd w:id="15"/>
    </w:p>
    <w:p w14:paraId="6038B51E" w14:textId="6CA0A4B5" w:rsidR="00B90C66" w:rsidRDefault="00B90C66" w:rsidP="00095924">
      <w:r>
        <w:t xml:space="preserve">The motivation behind this project is amplified by the successes of previous projects within this topic. In a tech hungry culture that today’s society suggests, research has shown that the demand in technology and chatbots is not only massive but is also increasing. </w:t>
      </w:r>
    </w:p>
    <w:p w14:paraId="6449A4A0" w14:textId="77777777" w:rsidR="0082121C" w:rsidRDefault="0082121C" w:rsidP="00095924"/>
    <w:p w14:paraId="4F560470" w14:textId="77777777" w:rsidR="00C87C2C" w:rsidRDefault="00C87C2C" w:rsidP="00C87C2C"/>
    <w:p w14:paraId="4132B125" w14:textId="50C2ADA2" w:rsidR="00C87C2C" w:rsidRDefault="00C87C2C" w:rsidP="00C87C2C">
      <w:r>
        <w:t>^</w:t>
      </w:r>
      <w:r w:rsidRPr="00C87C2C">
        <w:t xml:space="preserve"> </w:t>
      </w:r>
      <w:hyperlink r:id="rId8" w:history="1">
        <w:r>
          <w:rPr>
            <w:rStyle w:val="Hyperlink"/>
          </w:rPr>
          <w:t>https://towardsdatascience.com/meena-googles-new-chatbot-657241cf5595</w:t>
        </w:r>
      </w:hyperlink>
    </w:p>
    <w:p w14:paraId="4462021E" w14:textId="31F5194D" w:rsidR="00C87C2C" w:rsidRPr="00095924" w:rsidRDefault="00C87C2C" w:rsidP="00C87C2C">
      <w:r>
        <w:t xml:space="preserve"> </w:t>
      </w:r>
    </w:p>
    <w:p w14:paraId="5DD0950B" w14:textId="3C701459" w:rsidR="00827D8E" w:rsidRDefault="00A002C7" w:rsidP="001F120A">
      <w:pPr>
        <w:pStyle w:val="Heading1"/>
        <w:numPr>
          <w:ilvl w:val="0"/>
          <w:numId w:val="2"/>
        </w:numPr>
      </w:pPr>
      <w:bookmarkStart w:id="16" w:name="_Toc36735696"/>
      <w:r>
        <w:t>Neural Networks</w:t>
      </w:r>
      <w:bookmarkEnd w:id="16"/>
    </w:p>
    <w:p w14:paraId="410E5D20" w14:textId="77777777" w:rsidR="00A002C7" w:rsidRDefault="00A002C7" w:rsidP="00A002C7">
      <w:pPr>
        <w:pStyle w:val="Heading2"/>
        <w:numPr>
          <w:ilvl w:val="1"/>
          <w:numId w:val="2"/>
        </w:numPr>
      </w:pPr>
      <w:bookmarkStart w:id="17" w:name="_Toc36735697"/>
      <w:r>
        <w:t>Introduction</w:t>
      </w:r>
      <w:bookmarkEnd w:id="17"/>
    </w:p>
    <w:p w14:paraId="2C6A2C2A" w14:textId="77777777" w:rsidR="00A002C7" w:rsidRDefault="00A002C7" w:rsidP="00A002C7">
      <w:pPr>
        <w:pStyle w:val="Heading2"/>
        <w:numPr>
          <w:ilvl w:val="1"/>
          <w:numId w:val="2"/>
        </w:numPr>
      </w:pPr>
      <w:bookmarkStart w:id="18" w:name="_Toc36735698"/>
      <w:r>
        <w:t>Architecture</w:t>
      </w:r>
      <w:bookmarkEnd w:id="18"/>
    </w:p>
    <w:p w14:paraId="5E922B4C" w14:textId="77777777" w:rsidR="00A002C7" w:rsidRDefault="00A002C7" w:rsidP="00A002C7">
      <w:pPr>
        <w:pStyle w:val="Heading2"/>
      </w:pPr>
    </w:p>
    <w:p w14:paraId="17D65762" w14:textId="6E6849DD" w:rsidR="00A002C7" w:rsidRPr="00C8756B" w:rsidRDefault="00A002C7" w:rsidP="00C8756B">
      <w:pPr>
        <w:pStyle w:val="Heading1"/>
        <w:numPr>
          <w:ilvl w:val="0"/>
          <w:numId w:val="2"/>
        </w:numPr>
      </w:pPr>
      <w:bookmarkStart w:id="19" w:name="_Toc36735699"/>
      <w:r w:rsidRPr="00C8756B">
        <w:t>Recurrent Neural Networks</w:t>
      </w:r>
      <w:bookmarkEnd w:id="19"/>
    </w:p>
    <w:p w14:paraId="5BCDF0C6" w14:textId="0CB8088F" w:rsidR="00A002C7" w:rsidRDefault="00A002C7" w:rsidP="00C8756B">
      <w:pPr>
        <w:pStyle w:val="Heading2"/>
        <w:numPr>
          <w:ilvl w:val="1"/>
          <w:numId w:val="2"/>
        </w:numPr>
      </w:pPr>
      <w:bookmarkStart w:id="20" w:name="_Toc36735700"/>
      <w:r>
        <w:t xml:space="preserve"> Introduction</w:t>
      </w:r>
      <w:bookmarkEnd w:id="20"/>
    </w:p>
    <w:p w14:paraId="5089E894" w14:textId="74CE2892" w:rsidR="00D05353" w:rsidRDefault="00D05353" w:rsidP="00C8756B">
      <w:pPr>
        <w:pStyle w:val="Heading2"/>
        <w:numPr>
          <w:ilvl w:val="1"/>
          <w:numId w:val="2"/>
        </w:numPr>
      </w:pPr>
      <w:bookmarkStart w:id="21" w:name="_Toc36735701"/>
      <w:r w:rsidRPr="00D05353">
        <w:t>Directionality</w:t>
      </w:r>
      <w:bookmarkEnd w:id="21"/>
    </w:p>
    <w:p w14:paraId="58B0B4B3" w14:textId="74B72D5C" w:rsidR="00D05353" w:rsidRPr="00D05353" w:rsidRDefault="00D05353" w:rsidP="00C8756B">
      <w:pPr>
        <w:pStyle w:val="Heading2"/>
        <w:numPr>
          <w:ilvl w:val="1"/>
          <w:numId w:val="2"/>
        </w:numPr>
      </w:pPr>
      <w:bookmarkStart w:id="22" w:name="_Toc36735702"/>
      <w:r>
        <w:t>Layers</w:t>
      </w:r>
      <w:bookmarkEnd w:id="22"/>
    </w:p>
    <w:p w14:paraId="2CCBE37B" w14:textId="1A61AA42" w:rsidR="00A002C7" w:rsidRDefault="00A002C7" w:rsidP="00C8756B">
      <w:pPr>
        <w:pStyle w:val="Heading2"/>
        <w:numPr>
          <w:ilvl w:val="1"/>
          <w:numId w:val="2"/>
        </w:numPr>
      </w:pPr>
      <w:bookmarkStart w:id="23" w:name="_Toc36735703"/>
      <w:r>
        <w:t>LSTM</w:t>
      </w:r>
      <w:bookmarkEnd w:id="23"/>
    </w:p>
    <w:p w14:paraId="7B84A034" w14:textId="77777777" w:rsidR="00A002C7" w:rsidRPr="00A002C7" w:rsidRDefault="00A002C7" w:rsidP="00A002C7"/>
    <w:p w14:paraId="5B67FDF9" w14:textId="14E2FDA1" w:rsidR="00B042AD" w:rsidRDefault="00B042AD" w:rsidP="00A002C7">
      <w:pPr>
        <w:pStyle w:val="Heading2"/>
        <w:numPr>
          <w:ilvl w:val="0"/>
          <w:numId w:val="2"/>
        </w:numPr>
      </w:pPr>
      <w:r>
        <w:br w:type="page"/>
      </w:r>
    </w:p>
    <w:p w14:paraId="62A64E28" w14:textId="77777777" w:rsidR="00A002C7" w:rsidRPr="00A002C7" w:rsidRDefault="00A002C7" w:rsidP="00A002C7">
      <w:pPr>
        <w:pStyle w:val="ListParagraph"/>
        <w:numPr>
          <w:ilvl w:val="1"/>
          <w:numId w:val="2"/>
        </w:numPr>
      </w:pPr>
    </w:p>
    <w:p w14:paraId="00E0F2E9" w14:textId="68D3FB70" w:rsidR="00E8464C" w:rsidRDefault="00B042AD" w:rsidP="00B042AD">
      <w:pPr>
        <w:pStyle w:val="Heading1"/>
        <w:numPr>
          <w:ilvl w:val="0"/>
          <w:numId w:val="2"/>
        </w:numPr>
      </w:pPr>
      <w:bookmarkStart w:id="24" w:name="_Toc36735704"/>
      <w:r>
        <w:t>Design and Data structures</w:t>
      </w:r>
      <w:bookmarkEnd w:id="24"/>
      <w:r w:rsidR="00C8756B">
        <w:t>/ Data preparation</w:t>
      </w:r>
      <w:bookmarkStart w:id="25" w:name="_GoBack"/>
      <w:bookmarkEnd w:id="25"/>
    </w:p>
    <w:p w14:paraId="3FDE7177" w14:textId="6F158855" w:rsidR="0092325C" w:rsidRPr="0092325C" w:rsidRDefault="0092325C" w:rsidP="0092325C">
      <w:r>
        <w:t xml:space="preserve">Within this section, development techniques and tools used </w:t>
      </w:r>
      <w:r w:rsidR="00011D02">
        <w:t>will be summarised.</w:t>
      </w:r>
    </w:p>
    <w:p w14:paraId="1C37F8CA" w14:textId="0C03E59E" w:rsidR="00B042AD" w:rsidRDefault="00B042AD" w:rsidP="00B042AD">
      <w:pPr>
        <w:pStyle w:val="Heading2"/>
        <w:numPr>
          <w:ilvl w:val="1"/>
          <w:numId w:val="2"/>
        </w:numPr>
      </w:pPr>
      <w:bookmarkStart w:id="26" w:name="_Toc36735705"/>
      <w:r>
        <w:t>Development</w:t>
      </w:r>
      <w:bookmarkEnd w:id="26"/>
    </w:p>
    <w:p w14:paraId="0A09B5ED" w14:textId="3688AE35" w:rsidR="00B042AD" w:rsidRDefault="006E054C" w:rsidP="006E054C">
      <w:pPr>
        <w:pStyle w:val="Heading2"/>
        <w:numPr>
          <w:ilvl w:val="1"/>
          <w:numId w:val="2"/>
        </w:numPr>
      </w:pPr>
      <w:bookmarkStart w:id="27" w:name="_Toc36735706"/>
      <w:r>
        <w:t>Data</w:t>
      </w:r>
      <w:bookmarkEnd w:id="27"/>
    </w:p>
    <w:p w14:paraId="4000694C" w14:textId="30A61AB6" w:rsidR="00F833A8" w:rsidRDefault="006E054C" w:rsidP="00F833A8">
      <w:pPr>
        <w:pStyle w:val="Heading3"/>
        <w:numPr>
          <w:ilvl w:val="2"/>
          <w:numId w:val="2"/>
        </w:numPr>
      </w:pPr>
      <w:bookmarkStart w:id="28" w:name="_Toc36735707"/>
      <w:r>
        <w:t>Datasets</w:t>
      </w:r>
      <w:bookmarkEnd w:id="28"/>
    </w:p>
    <w:p w14:paraId="6D46277D" w14:textId="030E8B6B" w:rsidR="0074667F" w:rsidRPr="0074667F" w:rsidRDefault="00A75109" w:rsidP="0074667F">
      <w:pPr>
        <w:widowControl w:val="0"/>
        <w:autoSpaceDE w:val="0"/>
        <w:autoSpaceDN w:val="0"/>
        <w:adjustRightInd w:val="0"/>
      </w:pPr>
      <w:r>
        <w:t xml:space="preserve">As mentioned in the literature review, </w:t>
      </w:r>
      <w:r w:rsidR="00707C77">
        <w:t>one of the most important resources for creating a chatbot is the dataset that the chatbot has access to, this is</w:t>
      </w:r>
      <w:r>
        <w:t xml:space="preserve"> what determines</w:t>
      </w:r>
      <w:r w:rsidR="00EA35F6">
        <w:t xml:space="preserve"> how the chatbot learns and what personas it is given.</w:t>
      </w:r>
      <w:r>
        <w:t xml:space="preserve"> </w:t>
      </w:r>
      <w:r w:rsidR="00670EE5">
        <w:t xml:space="preserve">Having browsed over </w:t>
      </w:r>
      <w:r w:rsidR="00DE3224">
        <w:t>Cornell’s</w:t>
      </w:r>
      <w:r w:rsidR="00670EE5">
        <w:t xml:space="preserve"> Movie database, </w:t>
      </w:r>
      <w:r w:rsidR="00DE3224">
        <w:t>Twitter’s</w:t>
      </w:r>
      <w:r w:rsidR="00670EE5">
        <w:t xml:space="preserve"> extensive</w:t>
      </w:r>
      <w:r w:rsidR="00DE3224">
        <w:t xml:space="preserve"> dataset and plenty more one dataset really stood out, t</w:t>
      </w:r>
      <w:r w:rsidR="00670EE5">
        <w:t>hat being the Reddit files. A .zst file of over 7 million</w:t>
      </w:r>
      <w:r w:rsidR="00DE3224">
        <w:t xml:space="preserve"> reddit comments was accessible online producing astonishing amounts of conversational exchanges from an almighty range of topics</w:t>
      </w:r>
    </w:p>
    <w:p w14:paraId="069DB8E3" w14:textId="5852A2C0" w:rsidR="006E054C" w:rsidRDefault="00F833A8" w:rsidP="00F833A8">
      <w:pPr>
        <w:pStyle w:val="Heading3"/>
        <w:numPr>
          <w:ilvl w:val="2"/>
          <w:numId w:val="2"/>
        </w:numPr>
      </w:pPr>
      <w:bookmarkStart w:id="29" w:name="_Toc36735708"/>
      <w:r>
        <w:t>Knowledge base</w:t>
      </w:r>
      <w:bookmarkEnd w:id="29"/>
      <w:r>
        <w:t xml:space="preserve"> </w:t>
      </w:r>
    </w:p>
    <w:p w14:paraId="0B0D2989" w14:textId="77777777" w:rsidR="001E4686" w:rsidRPr="00BB2843" w:rsidRDefault="00C146C3" w:rsidP="00C146C3">
      <w:r>
        <w:t xml:space="preserve">The chosen </w:t>
      </w:r>
      <w:r w:rsidR="00EA35F6">
        <w:t>host</w:t>
      </w:r>
      <w:r>
        <w:t xml:space="preserve"> location</w:t>
      </w:r>
      <w:r w:rsidR="00EA35F6">
        <w:t xml:space="preserve"> for the database</w:t>
      </w:r>
      <w:r>
        <w:t xml:space="preserve"> </w:t>
      </w:r>
      <w:r w:rsidR="00461341">
        <w:t>is in</w:t>
      </w:r>
      <w:r>
        <w:t xml:space="preserve"> AWS (Amazon Web Server) using the </w:t>
      </w:r>
      <w:r w:rsidRPr="009E25A6">
        <w:t>Amazon Relational Database Service</w:t>
      </w:r>
      <w:r>
        <w:t xml:space="preserve">, this </w:t>
      </w:r>
      <w:r w:rsidR="00461341">
        <w:t>is</w:t>
      </w:r>
      <w:r>
        <w:t xml:space="preserve"> due to being able to use the cloud for running the database rather than from my own machine</w:t>
      </w:r>
      <w:r w:rsidR="00A15C96">
        <w:t>, creating a serverless application</w:t>
      </w:r>
      <w:r>
        <w:t xml:space="preserve">. </w:t>
      </w:r>
      <w:r w:rsidR="00484898">
        <w:t xml:space="preserve">Amazon, being the most prominent cloud computing provider today offers a full stack of easy to integrate different services. </w:t>
      </w:r>
      <w:r w:rsidRPr="00BB2843">
        <w:t xml:space="preserve">The aim of the relational database is </w:t>
      </w:r>
      <w:r w:rsidR="00461341" w:rsidRPr="00BB2843">
        <w:t>to</w:t>
      </w:r>
      <w:r w:rsidR="009B1EDF" w:rsidRPr="00BB2843">
        <w:t xml:space="preserve"> </w:t>
      </w:r>
      <w:r w:rsidR="00A15C96" w:rsidRPr="00BB2843">
        <w:t>reduce</w:t>
      </w:r>
      <w:r w:rsidR="00461341" w:rsidRPr="00BB2843">
        <w:t xml:space="preserve"> users’ complexity in database management</w:t>
      </w:r>
      <w:r w:rsidR="00D929FC" w:rsidRPr="00BB2843">
        <w:t xml:space="preserve"> by automating the common administrative tasks and therefore reduce costs through time saved.</w:t>
      </w:r>
      <w:r w:rsidR="00461341" w:rsidRPr="00BB2843">
        <w:t xml:space="preserve"> </w:t>
      </w:r>
    </w:p>
    <w:p w14:paraId="5F45D0EA" w14:textId="77777777" w:rsidR="001E4686" w:rsidRDefault="001E4686" w:rsidP="00C146C3">
      <w:pPr>
        <w:rPr>
          <w:rFonts w:ascii="Georgia" w:hAnsi="Georgia"/>
          <w:color w:val="333333"/>
          <w:sz w:val="23"/>
          <w:szCs w:val="23"/>
        </w:rPr>
      </w:pPr>
    </w:p>
    <w:p w14:paraId="026CD2A5" w14:textId="69748C59" w:rsidR="001E4686" w:rsidRPr="00591713" w:rsidRDefault="001E4686" w:rsidP="00C146C3">
      <w:r w:rsidRPr="00591713">
        <w:t>PostgreSQL is a free open source software database management system, it is used exclusively within businesses and is the preferred database for this project.</w:t>
      </w:r>
    </w:p>
    <w:p w14:paraId="4FE30D92" w14:textId="4B9AED68" w:rsidR="0023675D" w:rsidRDefault="001E4686" w:rsidP="00C146C3">
      <w:pPr>
        <w:rPr>
          <w:rFonts w:ascii="Georgia" w:hAnsi="Georgia"/>
          <w:color w:val="333333"/>
          <w:sz w:val="23"/>
          <w:szCs w:val="23"/>
        </w:rPr>
      </w:pPr>
      <w:r w:rsidRPr="00591713">
        <w:t>After making the database publically accessible and changing the security group inbound rules to allow requests from anywhere t</w:t>
      </w:r>
      <w:r w:rsidR="00B406B1" w:rsidRPr="00591713">
        <w:t xml:space="preserve">he </w:t>
      </w:r>
      <w:r w:rsidR="00D929FC" w:rsidRPr="00591713">
        <w:t xml:space="preserve">Amazon RDS </w:t>
      </w:r>
      <w:r w:rsidRPr="00591713">
        <w:t>is connected via</w:t>
      </w:r>
      <w:r w:rsidR="00D929FC" w:rsidRPr="00591713">
        <w:t xml:space="preserve"> </w:t>
      </w:r>
      <w:r w:rsidRPr="00591713">
        <w:t xml:space="preserve">a </w:t>
      </w:r>
      <w:r w:rsidR="00D929FC" w:rsidRPr="00591713">
        <w:t xml:space="preserve">simple API call </w:t>
      </w:r>
      <w:r w:rsidR="00B406B1" w:rsidRPr="00591713">
        <w:t>from t</w:t>
      </w:r>
      <w:r w:rsidR="0023675D" w:rsidRPr="00591713">
        <w:t>he script.</w:t>
      </w:r>
      <w:r w:rsidRPr="00591713">
        <w:t xml:space="preserve"> Following this tutorial on conne</w:t>
      </w:r>
      <w:r w:rsidR="00CC5A5B" w:rsidRPr="00591713">
        <w:t>cting postgres to</w:t>
      </w:r>
      <w:r w:rsidRPr="00591713">
        <w:t xml:space="preserve"> python: </w:t>
      </w:r>
      <w:hyperlink r:id="rId9" w:history="1">
        <w:r w:rsidRPr="00591713">
          <w:t>https://pynative.com/python-postgresql-tutorial/</w:t>
        </w:r>
      </w:hyperlink>
    </w:p>
    <w:p w14:paraId="29A5832A" w14:textId="77777777" w:rsidR="0023675D" w:rsidRDefault="0023675D" w:rsidP="00C146C3">
      <w:pPr>
        <w:rPr>
          <w:rFonts w:ascii="Georgia" w:hAnsi="Georgia"/>
          <w:color w:val="333333"/>
          <w:sz w:val="23"/>
          <w:szCs w:val="23"/>
        </w:rPr>
      </w:pPr>
    </w:p>
    <w:p w14:paraId="270A4DA0" w14:textId="548C6903" w:rsidR="00EA35F6" w:rsidRDefault="0023675D" w:rsidP="00C146C3">
      <w:pPr>
        <w:rPr>
          <w:rFonts w:ascii="Georgia" w:hAnsi="Georgia"/>
          <w:color w:val="333333"/>
          <w:sz w:val="23"/>
          <w:szCs w:val="23"/>
        </w:rPr>
      </w:pPr>
      <w:r>
        <w:rPr>
          <w:rFonts w:ascii="Georgia" w:hAnsi="Georgia"/>
          <w:noProof/>
          <w:color w:val="333333"/>
          <w:sz w:val="23"/>
          <w:szCs w:val="23"/>
        </w:rPr>
        <w:drawing>
          <wp:inline distT="0" distB="0" distL="0" distR="0" wp14:anchorId="3B0477FB" wp14:editId="4533226B">
            <wp:extent cx="5270500" cy="15754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0 at 10.39.34.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75435"/>
                    </a:xfrm>
                    <a:prstGeom prst="rect">
                      <a:avLst/>
                    </a:prstGeom>
                  </pic:spPr>
                </pic:pic>
              </a:graphicData>
            </a:graphic>
          </wp:inline>
        </w:drawing>
      </w:r>
    </w:p>
    <w:p w14:paraId="2A7E92E0" w14:textId="77777777" w:rsidR="0023675D" w:rsidRDefault="0023675D" w:rsidP="00C146C3">
      <w:pPr>
        <w:rPr>
          <w:rFonts w:ascii="Georgia" w:hAnsi="Georgia"/>
          <w:color w:val="333333"/>
          <w:sz w:val="23"/>
          <w:szCs w:val="23"/>
        </w:rPr>
      </w:pPr>
    </w:p>
    <w:p w14:paraId="16DA0BE3" w14:textId="3F4095A4" w:rsidR="0023675D" w:rsidRPr="009E25A6" w:rsidRDefault="0023675D" w:rsidP="00C146C3">
      <w:r w:rsidRPr="009E25A6">
        <w:t xml:space="preserve">A modern easy to use interface allowing Postgres to be more accessible is Postico. From the client, viewing the database in real time becomes effortless due to the familiar interface of a database. </w:t>
      </w:r>
    </w:p>
    <w:p w14:paraId="26BD19BD" w14:textId="77777777" w:rsidR="001E4686" w:rsidRPr="009E25A6" w:rsidRDefault="001E4686" w:rsidP="00C146C3"/>
    <w:p w14:paraId="2CCCA484" w14:textId="6F0E5994" w:rsidR="00C146C3" w:rsidRPr="009E25A6" w:rsidRDefault="001E4686" w:rsidP="00C146C3">
      <w:r w:rsidRPr="009E25A6">
        <w:t xml:space="preserve">Since the connection was successful, tests were carried out in populating the database beginning with, from the command line asking a question, storing the question asked into the database. This became a success and </w:t>
      </w:r>
      <w:r w:rsidR="001C0305" w:rsidRPr="009E25A6">
        <w:t>the</w:t>
      </w:r>
      <w:r w:rsidRPr="009E25A6">
        <w:t xml:space="preserve"> knowledge base could begin to be populated.</w:t>
      </w:r>
    </w:p>
    <w:p w14:paraId="3B5245D3" w14:textId="51B8B55D" w:rsidR="00917E48" w:rsidRDefault="00917E48" w:rsidP="00917E48">
      <w:pPr>
        <w:pStyle w:val="Heading2"/>
        <w:numPr>
          <w:ilvl w:val="1"/>
          <w:numId w:val="2"/>
        </w:numPr>
      </w:pPr>
      <w:bookmarkStart w:id="30" w:name="_Toc36735709"/>
      <w:r>
        <w:t>System Diagram</w:t>
      </w:r>
      <w:bookmarkEnd w:id="30"/>
    </w:p>
    <w:p w14:paraId="103A68F6" w14:textId="3B9D445E" w:rsidR="00F30994" w:rsidRDefault="00F30994"/>
    <w:p w14:paraId="281E4626" w14:textId="072837AA" w:rsidR="00917E48" w:rsidRDefault="00F30994" w:rsidP="000C7767">
      <w:pPr>
        <w:pStyle w:val="Heading1"/>
        <w:numPr>
          <w:ilvl w:val="0"/>
          <w:numId w:val="2"/>
        </w:numPr>
      </w:pPr>
      <w:bookmarkStart w:id="31" w:name="_Toc36735710"/>
      <w:r>
        <w:t>Plan</w:t>
      </w:r>
      <w:r w:rsidR="00736EC3">
        <w:t>/Progression</w:t>
      </w:r>
      <w:bookmarkEnd w:id="31"/>
    </w:p>
    <w:p w14:paraId="6275CAB0" w14:textId="226A3E39" w:rsidR="002246C2" w:rsidRDefault="002246C2" w:rsidP="002246C2">
      <w:r>
        <w:t>The beginning of this project saw the creation of an initial work plan to allow scope and structure within the project. As knowledge on chatbots was rather limited as well as python skills the ultimate goal for the exploration stage was set out for research into chatbots and teachings for the basic fundamentals of python.</w:t>
      </w:r>
    </w:p>
    <w:p w14:paraId="5BEDA00C" w14:textId="77777777" w:rsidR="002246C2" w:rsidRDefault="002246C2" w:rsidP="002246C2">
      <w:pPr>
        <w:pStyle w:val="ListParagraph"/>
      </w:pPr>
    </w:p>
    <w:p w14:paraId="4621CB98" w14:textId="77777777" w:rsidR="002246C2" w:rsidRDefault="002246C2" w:rsidP="002246C2">
      <w:r>
        <w:t xml:space="preserve">After reading copious amounts of literature and watching several tutorials the tasks began more clear on how the chatbot infrastructure was going to be built. </w:t>
      </w:r>
    </w:p>
    <w:p w14:paraId="198C5AE4" w14:textId="77777777" w:rsidR="002246C2" w:rsidRDefault="002246C2" w:rsidP="002246C2">
      <w:pPr>
        <w:pStyle w:val="ListParagraph"/>
      </w:pPr>
    </w:p>
    <w:p w14:paraId="46450FA3" w14:textId="29A390FA" w:rsidR="002246C2" w:rsidRDefault="002246C2" w:rsidP="002246C2">
      <w:r>
        <w:t xml:space="preserve">Research into which </w:t>
      </w:r>
      <w:r w:rsidR="004C422F">
        <w:t>Natural Language Processing</w:t>
      </w:r>
      <w:r>
        <w:t xml:space="preserve"> API to use required some digging around until</w:t>
      </w:r>
      <w:r w:rsidR="008067FF">
        <w:t xml:space="preserve"> </w:t>
      </w:r>
      <w:r w:rsidR="004C422F">
        <w:t>landing on the</w:t>
      </w:r>
      <w:r w:rsidR="008067FF">
        <w:t xml:space="preserve"> </w:t>
      </w:r>
      <w:r w:rsidR="004C422F">
        <w:t>desired choice of</w:t>
      </w:r>
      <w:r>
        <w:t xml:space="preserve"> Google Clouds Natural Language API. This came to be the NLP of choice as it offers insight into features of interest including </w:t>
      </w:r>
      <w:r w:rsidRPr="00380C66">
        <w:t>sentiment analysis, entity analysis, entity sentiment analysis, content classification, and syntax analysis.</w:t>
      </w:r>
    </w:p>
    <w:p w14:paraId="3118DCCB" w14:textId="77777777" w:rsidR="00783082" w:rsidRDefault="00783082" w:rsidP="002246C2"/>
    <w:p w14:paraId="21DB16EA" w14:textId="28973B0F" w:rsidR="00783082" w:rsidRDefault="00783082" w:rsidP="002246C2">
      <w:r>
        <w:t xml:space="preserve">Connecting to the API had its complications, from following the instructions given, a Google Cloud account was created and the NLP API was enabled. The next steps were to be able to hit the </w:t>
      </w:r>
      <w:r w:rsidR="00AA42D0">
        <w:t>NLP</w:t>
      </w:r>
      <w:r>
        <w:t xml:space="preserve"> from terminal with the Google Cloud CLI (Command Line Interface), this stage required a lot of attention </w:t>
      </w:r>
      <w:r w:rsidR="00EF4860">
        <w:t xml:space="preserve">as terminal </w:t>
      </w:r>
      <w:r>
        <w:t>threw</w:t>
      </w:r>
      <w:r w:rsidR="00AA42D0">
        <w:t xml:space="preserve"> errors, such as </w:t>
      </w:r>
      <w:r w:rsidR="00EF4860">
        <w:t xml:space="preserve">not </w:t>
      </w:r>
      <w:r w:rsidR="00AA42D0">
        <w:t>recognising the google-cloud CLI. After some installation tweaks, working with brew proved to grant recognition of the CLI and the NLP was being reached via terminal.</w:t>
      </w:r>
    </w:p>
    <w:p w14:paraId="279327DB" w14:textId="77777777" w:rsidR="00AA42D0" w:rsidRDefault="00AA42D0" w:rsidP="002246C2"/>
    <w:p w14:paraId="0EEE9550" w14:textId="270F0A3D" w:rsidR="00AA42D0" w:rsidRDefault="00AA42D0" w:rsidP="002246C2">
      <w:r>
        <w:t xml:space="preserve">From here the next task was to get it firing from the python script, once </w:t>
      </w:r>
      <w:r w:rsidR="00EF4860">
        <w:t xml:space="preserve">installing the google-cloud-sdk to the python project, after </w:t>
      </w:r>
      <w:r>
        <w:t xml:space="preserve">noticing that the directory was not in the active virtualenv environment in which the google-cloud-sdk was installed to, there was success in hitting the NLP from </w:t>
      </w:r>
      <w:r w:rsidR="00EF4860">
        <w:t xml:space="preserve">the project. </w:t>
      </w:r>
    </w:p>
    <w:p w14:paraId="3493D995" w14:textId="77777777" w:rsidR="00EF4860" w:rsidRDefault="00EF4860" w:rsidP="002246C2"/>
    <w:p w14:paraId="0708893A" w14:textId="6D8518FC" w:rsidR="00EF4860" w:rsidRDefault="00EF4860" w:rsidP="002246C2">
      <w:r>
        <w:t>Now access to all of Google Clouds NLP models could be accessible and used within the script and eventually implemented into the knowledge base.</w:t>
      </w:r>
    </w:p>
    <w:p w14:paraId="44655471" w14:textId="77777777" w:rsidR="007729BC" w:rsidRDefault="007729BC" w:rsidP="002246C2"/>
    <w:p w14:paraId="378DF714" w14:textId="39804500" w:rsidR="007729BC" w:rsidRDefault="007729BC" w:rsidP="002246C2">
      <w:r>
        <w:t>The analyse_text() function allows for any parsing string to be analysed using the models that Google Cloud NLP has to offer</w:t>
      </w:r>
      <w:r w:rsidR="00E97649">
        <w:t xml:space="preserve">: </w:t>
      </w:r>
      <w:r w:rsidR="00E97649">
        <w:rPr>
          <w:noProof/>
        </w:rPr>
        <w:drawing>
          <wp:inline distT="0" distB="0" distL="0" distR="0" wp14:anchorId="555CAF2F" wp14:editId="09A52DA1">
            <wp:extent cx="5270500" cy="3495040"/>
            <wp:effectExtent l="0" t="0" r="1270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0 at 11.49.57.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495040"/>
                    </a:xfrm>
                    <a:prstGeom prst="rect">
                      <a:avLst/>
                    </a:prstGeom>
                  </pic:spPr>
                </pic:pic>
              </a:graphicData>
            </a:graphic>
          </wp:inline>
        </w:drawing>
      </w:r>
      <w:r w:rsidR="00E97649">
        <w:rPr>
          <w:noProof/>
        </w:rPr>
        <w:drawing>
          <wp:inline distT="0" distB="0" distL="0" distR="0" wp14:anchorId="75130CCC" wp14:editId="6D3E10E4">
            <wp:extent cx="5270500" cy="2692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0 at 11.55.34.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692400"/>
                    </a:xfrm>
                    <a:prstGeom prst="rect">
                      <a:avLst/>
                    </a:prstGeom>
                  </pic:spPr>
                </pic:pic>
              </a:graphicData>
            </a:graphic>
          </wp:inline>
        </w:drawing>
      </w:r>
    </w:p>
    <w:p w14:paraId="63F0C8CD" w14:textId="77777777" w:rsidR="007729BC" w:rsidRDefault="007729BC" w:rsidP="002246C2"/>
    <w:p w14:paraId="431C0D71" w14:textId="06BB7FE3" w:rsidR="00E97649" w:rsidRDefault="00E97649" w:rsidP="002246C2">
      <w:r>
        <w:t>Being able to produces sentiment and entity analysis on any given string, the next phase of development was to populate the database with this information when a user inputs a question.</w:t>
      </w:r>
    </w:p>
    <w:p w14:paraId="7FD0C250" w14:textId="77777777" w:rsidR="00E97649" w:rsidRDefault="00E97649" w:rsidP="002246C2"/>
    <w:p w14:paraId="6225CEA7" w14:textId="08E3EEE4" w:rsidR="00E97649" w:rsidRDefault="00E97649" w:rsidP="002246C2">
      <w:r>
        <w:t xml:space="preserve">Currently the program stores the sentiment values for each question through calling the returned values from this function. </w:t>
      </w:r>
    </w:p>
    <w:p w14:paraId="2A9640CA" w14:textId="77777777" w:rsidR="00917548" w:rsidRDefault="00917548" w:rsidP="002246C2"/>
    <w:p w14:paraId="614040F3" w14:textId="591449CC" w:rsidR="00917548" w:rsidRDefault="00917548" w:rsidP="002246C2">
      <w:r>
        <w:rPr>
          <w:noProof/>
        </w:rPr>
        <w:drawing>
          <wp:inline distT="0" distB="0" distL="0" distR="0" wp14:anchorId="7A600DDE" wp14:editId="00FE8685">
            <wp:extent cx="5270500" cy="1259205"/>
            <wp:effectExtent l="0" t="0" r="1270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0 at 12.00.46.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1259205"/>
                    </a:xfrm>
                    <a:prstGeom prst="rect">
                      <a:avLst/>
                    </a:prstGeom>
                  </pic:spPr>
                </pic:pic>
              </a:graphicData>
            </a:graphic>
          </wp:inline>
        </w:drawing>
      </w:r>
    </w:p>
    <w:p w14:paraId="3F7B5BDB" w14:textId="77777777" w:rsidR="00917548" w:rsidRDefault="00917548" w:rsidP="002246C2"/>
    <w:p w14:paraId="674A54C9" w14:textId="72A8B1B1" w:rsidR="00917548" w:rsidRDefault="00CD3D99" w:rsidP="002246C2">
      <w:r>
        <w:t>As seen above the input gets parsed through the analyse_text() function to produce the analysis. Once done I have also created a postgres function that connects to the database and the values ‘question’, ‘analysis[0]’ and ‘analysis[1]’ are populated into their respected columns of the database</w:t>
      </w:r>
      <w:r w:rsidR="00275DAD">
        <w:t>.</w:t>
      </w:r>
    </w:p>
    <w:p w14:paraId="281C27A1" w14:textId="77777777" w:rsidR="00011D02" w:rsidRDefault="00011D02" w:rsidP="002246C2"/>
    <w:p w14:paraId="5B2923FA" w14:textId="066A6DCD" w:rsidR="00011D02" w:rsidRDefault="00011D02" w:rsidP="002246C2">
      <w:r>
        <w:rPr>
          <w:noProof/>
        </w:rPr>
        <w:drawing>
          <wp:inline distT="0" distB="0" distL="0" distR="0" wp14:anchorId="3C02F297" wp14:editId="5DBB00AE">
            <wp:extent cx="5270500" cy="911225"/>
            <wp:effectExtent l="0" t="0" r="1270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0 at 12.53.07.jpg"/>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5270500" cy="911225"/>
                    </a:xfrm>
                    <a:prstGeom prst="rect">
                      <a:avLst/>
                    </a:prstGeom>
                  </pic:spPr>
                </pic:pic>
              </a:graphicData>
            </a:graphic>
          </wp:inline>
        </w:drawing>
      </w:r>
    </w:p>
    <w:p w14:paraId="6A15F5E4" w14:textId="77777777" w:rsidR="00011D02" w:rsidRDefault="00011D02" w:rsidP="002246C2"/>
    <w:p w14:paraId="78B6CCFF" w14:textId="054AF1E2" w:rsidR="00011D02" w:rsidRPr="002246C2" w:rsidRDefault="00011D02" w:rsidP="002246C2">
      <w:r>
        <w:t>The above picture shows when inputting ‘I love chatbots!’ into the program the question and sentiment scores are entered into the database.</w:t>
      </w:r>
    </w:p>
    <w:p w14:paraId="3870B7D1" w14:textId="162CA442" w:rsidR="005444C1" w:rsidRDefault="000C7767" w:rsidP="005444C1">
      <w:pPr>
        <w:pStyle w:val="Heading2"/>
        <w:numPr>
          <w:ilvl w:val="1"/>
          <w:numId w:val="2"/>
        </w:numPr>
      </w:pPr>
      <w:bookmarkStart w:id="32" w:name="_Toc36735711"/>
      <w:r>
        <w:t>Requirements</w:t>
      </w:r>
      <w:bookmarkEnd w:id="32"/>
    </w:p>
    <w:p w14:paraId="49C5F63E" w14:textId="77777777" w:rsidR="00C7738A" w:rsidRPr="00C7738A" w:rsidRDefault="00C7738A" w:rsidP="00C7738A"/>
    <w:p w14:paraId="4F182A19" w14:textId="706977C4" w:rsidR="00EA35F6" w:rsidRPr="00EA35F6" w:rsidRDefault="00143E13" w:rsidP="00DD1790">
      <w:pPr>
        <w:pStyle w:val="Heading2"/>
        <w:numPr>
          <w:ilvl w:val="1"/>
          <w:numId w:val="2"/>
        </w:numPr>
      </w:pPr>
      <w:bookmarkStart w:id="33" w:name="_Toc36735712"/>
      <w:r>
        <w:t>Changes in direction</w:t>
      </w:r>
      <w:bookmarkEnd w:id="33"/>
    </w:p>
    <w:p w14:paraId="311D485F" w14:textId="649890A8" w:rsidR="00DD1790" w:rsidRDefault="00DD1790" w:rsidP="00DD1790">
      <w:pPr>
        <w:rPr>
          <w:u w:val="single"/>
        </w:rPr>
      </w:pPr>
      <w:r w:rsidRPr="00DD1790">
        <w:rPr>
          <w:u w:val="single"/>
        </w:rPr>
        <w:t>Initial ideas</w:t>
      </w:r>
    </w:p>
    <w:p w14:paraId="5060B600" w14:textId="77777777" w:rsidR="00DD1790" w:rsidRPr="00DD1790" w:rsidRDefault="00DD1790" w:rsidP="00DD1790">
      <w:pPr>
        <w:rPr>
          <w:u w:val="single"/>
        </w:rPr>
      </w:pPr>
    </w:p>
    <w:p w14:paraId="4B6E43D2" w14:textId="1F98DC91" w:rsidR="00DD1790" w:rsidRDefault="00DD1790" w:rsidP="00DD1790">
      <w:pPr>
        <w:pStyle w:val="ListParagraph"/>
        <w:numPr>
          <w:ilvl w:val="0"/>
          <w:numId w:val="6"/>
        </w:numPr>
      </w:pPr>
      <w:r>
        <w:t>MovieBot – A conversational tool used to help pick you choose what you wanted to watch on TV/Netflix/Prime</w:t>
      </w:r>
    </w:p>
    <w:p w14:paraId="6BF39B99" w14:textId="77777777" w:rsidR="00DD1790" w:rsidRDefault="00DD1790" w:rsidP="00DD1790"/>
    <w:p w14:paraId="7CE9C2CD" w14:textId="70CB5731" w:rsidR="00DD1790" w:rsidRDefault="00DD1790" w:rsidP="00DD1790">
      <w:pPr>
        <w:pStyle w:val="ListParagraph"/>
        <w:numPr>
          <w:ilvl w:val="0"/>
          <w:numId w:val="6"/>
        </w:numPr>
      </w:pPr>
      <w:r>
        <w:t>CryptoBot – Users would be able to ask CryptoBot what the recent price gaps between any cryptocurrency was and ask about a future forecastings for which cryptocurrency would be worth investing. CrytoBot would have learned from trends in the past as well as live current data.</w:t>
      </w:r>
    </w:p>
    <w:p w14:paraId="0BE7FBC5" w14:textId="77777777" w:rsidR="00DD1790" w:rsidRDefault="00DD1790" w:rsidP="00DD1790"/>
    <w:p w14:paraId="43DCE272" w14:textId="240F32C8" w:rsidR="00DD1790" w:rsidRDefault="00DD1790" w:rsidP="00DD1790">
      <w:pPr>
        <w:pStyle w:val="ListParagraph"/>
        <w:numPr>
          <w:ilvl w:val="0"/>
          <w:numId w:val="6"/>
        </w:numPr>
      </w:pPr>
      <w:r>
        <w:t xml:space="preserve">ChitChat – Gives out non-advisory information to those struggling with mental health, ChitChat would offer 24/7 instant response times for those who need to open up to someone about how they were feeling. Potentially could work very well with those afraid to talk to a real human. However, would encounter serious problems if the bot responded in a way that triggers one’s mental health state of mind. </w:t>
      </w:r>
    </w:p>
    <w:p w14:paraId="073A8B03" w14:textId="77777777" w:rsidR="00DD1790" w:rsidRPr="00DD1790" w:rsidRDefault="00DD1790" w:rsidP="00DD1790"/>
    <w:p w14:paraId="59E66471" w14:textId="5B4A3223" w:rsidR="00036705" w:rsidRPr="00036705" w:rsidRDefault="00DD1790" w:rsidP="00036705">
      <w:r>
        <w:t xml:space="preserve">As seen above the project product plan has seen ideas come and go, this </w:t>
      </w:r>
      <w:r w:rsidR="00DE0427">
        <w:t>mere brainstorming and research into practically and implications phase allowed scope of what was doable and what would help impact our society today.</w:t>
      </w:r>
    </w:p>
    <w:p w14:paraId="53C6AED8" w14:textId="0FA9C2F0" w:rsidR="005444C1" w:rsidRDefault="005444C1" w:rsidP="005444C1">
      <w:pPr>
        <w:pStyle w:val="Heading2"/>
        <w:numPr>
          <w:ilvl w:val="1"/>
          <w:numId w:val="2"/>
        </w:numPr>
      </w:pPr>
      <w:bookmarkStart w:id="34" w:name="_Toc36735713"/>
      <w:r>
        <w:t>Software Engineering Methodology</w:t>
      </w:r>
      <w:bookmarkEnd w:id="34"/>
    </w:p>
    <w:p w14:paraId="3FD039C9" w14:textId="73116023" w:rsidR="00EE3D16" w:rsidRDefault="000C7767" w:rsidP="00EE3D16">
      <w:pPr>
        <w:pStyle w:val="Heading2"/>
        <w:numPr>
          <w:ilvl w:val="1"/>
          <w:numId w:val="2"/>
        </w:numPr>
      </w:pPr>
      <w:bookmarkStart w:id="35" w:name="_Toc36735714"/>
      <w:r>
        <w:t>Testing</w:t>
      </w:r>
      <w:bookmarkEnd w:id="35"/>
    </w:p>
    <w:p w14:paraId="1D460B91" w14:textId="6ACA2C27" w:rsidR="00AA42D0" w:rsidRDefault="00AA42D0" w:rsidP="00AA42D0">
      <w:pPr>
        <w:pStyle w:val="Heading2"/>
        <w:numPr>
          <w:ilvl w:val="1"/>
          <w:numId w:val="2"/>
        </w:numPr>
      </w:pPr>
      <w:bookmarkStart w:id="36" w:name="_Toc36735715"/>
      <w:r>
        <w:t>Work plan</w:t>
      </w:r>
      <w:bookmarkEnd w:id="36"/>
    </w:p>
    <w:p w14:paraId="272E2B2B" w14:textId="77777777" w:rsidR="00011D02" w:rsidRPr="00011D02" w:rsidRDefault="00011D02" w:rsidP="00011D02"/>
    <w:p w14:paraId="44366AEB" w14:textId="77777777" w:rsidR="00670EE5" w:rsidRDefault="007729BC" w:rsidP="00670EE5">
      <w:r>
        <w:t>Going f</w:t>
      </w:r>
      <w:r w:rsidR="00275DAD">
        <w:t>orward in the project</w:t>
      </w:r>
      <w:r w:rsidR="00670EE5">
        <w:t xml:space="preserve"> I need carry out several tasks,</w:t>
      </w:r>
    </w:p>
    <w:p w14:paraId="7111B902" w14:textId="77777777" w:rsidR="00670EE5" w:rsidRDefault="00670EE5" w:rsidP="00670EE5"/>
    <w:p w14:paraId="4ABFB876" w14:textId="0C3D892E" w:rsidR="00670EE5" w:rsidRDefault="00670EE5" w:rsidP="00670EE5">
      <w:pPr>
        <w:pStyle w:val="ListParagraph"/>
        <w:numPr>
          <w:ilvl w:val="0"/>
          <w:numId w:val="6"/>
        </w:numPr>
      </w:pPr>
      <w:r>
        <w:t xml:space="preserve"> Firstly, carrying on from having populated the database with the sentiment scores, I need to get the entity information into the database. </w:t>
      </w:r>
    </w:p>
    <w:p w14:paraId="2E76E223" w14:textId="77777777" w:rsidR="00670EE5" w:rsidRDefault="00670EE5" w:rsidP="00670EE5">
      <w:pPr>
        <w:pStyle w:val="ListParagraph"/>
        <w:numPr>
          <w:ilvl w:val="0"/>
          <w:numId w:val="6"/>
        </w:numPr>
      </w:pPr>
      <w:r>
        <w:t>Produce a test model from extracting data from a webpage FAQs that analyses the answers and matches entities when a user asks a question</w:t>
      </w:r>
    </w:p>
    <w:p w14:paraId="2915FC1A" w14:textId="0219485C" w:rsidR="00670EE5" w:rsidRDefault="00670EE5" w:rsidP="00670EE5">
      <w:pPr>
        <w:pStyle w:val="ListParagraph"/>
        <w:numPr>
          <w:ilvl w:val="0"/>
          <w:numId w:val="6"/>
        </w:numPr>
      </w:pPr>
      <w:r>
        <w:t xml:space="preserve">Get the test application to choose best answer for matching entities from question and answer. </w:t>
      </w:r>
    </w:p>
    <w:p w14:paraId="695834EB" w14:textId="78CE0AE5" w:rsidR="00670EE5" w:rsidRDefault="00670EE5" w:rsidP="00670EE5">
      <w:pPr>
        <w:pStyle w:val="ListParagraph"/>
        <w:numPr>
          <w:ilvl w:val="0"/>
          <w:numId w:val="6"/>
        </w:numPr>
      </w:pPr>
      <w:r>
        <w:t xml:space="preserve">Following this I will need to extract the reddit .zst file I downloaded and get </w:t>
      </w:r>
      <w:r w:rsidR="00422C67">
        <w:t>all data inputted into a database table that I will create</w:t>
      </w:r>
    </w:p>
    <w:p w14:paraId="36BD468D" w14:textId="40DF29FE" w:rsidR="00EE3D16" w:rsidRDefault="00EE3D16" w:rsidP="00670EE5">
      <w:pPr>
        <w:pStyle w:val="ListParagraph"/>
        <w:numPr>
          <w:ilvl w:val="0"/>
          <w:numId w:val="6"/>
        </w:numPr>
      </w:pPr>
      <w:r>
        <w:t>Use the matching entity process in the above point to be able to match up questions asked with reddit data</w:t>
      </w:r>
    </w:p>
    <w:p w14:paraId="511633F2" w14:textId="5BD3AFFE" w:rsidR="00EE3D16" w:rsidRDefault="00EE3D16" w:rsidP="00670EE5">
      <w:pPr>
        <w:pStyle w:val="ListParagraph"/>
        <w:numPr>
          <w:ilvl w:val="0"/>
          <w:numId w:val="6"/>
        </w:numPr>
      </w:pPr>
      <w:r>
        <w:t xml:space="preserve">Integrate my program with Telegram </w:t>
      </w:r>
    </w:p>
    <w:p w14:paraId="690CB546" w14:textId="77777777" w:rsidR="00AA42D0" w:rsidRDefault="00AA42D0" w:rsidP="00AA42D0"/>
    <w:p w14:paraId="4C5ABA5B" w14:textId="197BFFEF" w:rsidR="00EE3D16" w:rsidRDefault="00EE3D16" w:rsidP="00AA42D0">
      <w:r>
        <w:t>Machine learning scope:</w:t>
      </w:r>
    </w:p>
    <w:p w14:paraId="4FAC2108" w14:textId="48E5BE5A" w:rsidR="00EE3D16" w:rsidRPr="00AA42D0" w:rsidRDefault="00EE3D16" w:rsidP="00AA42D0">
      <w:r>
        <w:t>As well as the above work plan, I’d also like to introduce a Neural Networking system in which the bot can train itself on the decided topic.</w:t>
      </w:r>
    </w:p>
    <w:p w14:paraId="08DE1996" w14:textId="77777777" w:rsidR="00AA42D0" w:rsidRPr="00AA42D0" w:rsidRDefault="00AA42D0" w:rsidP="00AA42D0">
      <w:pPr>
        <w:pStyle w:val="ListParagraph"/>
        <w:ind w:left="820"/>
      </w:pPr>
    </w:p>
    <w:p w14:paraId="0C8CA103" w14:textId="77777777" w:rsidR="00B042AD" w:rsidRPr="00B042AD" w:rsidRDefault="00B042AD" w:rsidP="00B042AD"/>
    <w:p w14:paraId="6DDC15A8" w14:textId="77777777" w:rsidR="00B042AD" w:rsidRPr="00B042AD" w:rsidRDefault="00B042AD" w:rsidP="00B042AD">
      <w:pPr>
        <w:pStyle w:val="ListParagraph"/>
      </w:pPr>
    </w:p>
    <w:p w14:paraId="01C47C4F" w14:textId="77777777" w:rsidR="001F120A" w:rsidRPr="001F120A" w:rsidRDefault="001F120A" w:rsidP="001F120A">
      <w:pPr>
        <w:pStyle w:val="ListParagraph"/>
        <w:ind w:left="820"/>
      </w:pPr>
    </w:p>
    <w:p w14:paraId="25F2A64F" w14:textId="7BE69B7F" w:rsidR="00D144FA" w:rsidRDefault="00D144FA">
      <w:pPr>
        <w:rPr>
          <w:rFonts w:ascii="Arial" w:hAnsi="Arial" w:cs="Arial"/>
          <w:sz w:val="22"/>
          <w:szCs w:val="22"/>
        </w:rPr>
      </w:pPr>
      <w:r>
        <w:rPr>
          <w:rFonts w:ascii="Arial" w:hAnsi="Arial" w:cs="Arial"/>
          <w:sz w:val="22"/>
          <w:szCs w:val="22"/>
        </w:rPr>
        <w:br w:type="page"/>
      </w:r>
    </w:p>
    <w:p w14:paraId="58E852C4" w14:textId="5F720D95" w:rsidR="00827D8E" w:rsidRDefault="00345D3F" w:rsidP="008B5D63">
      <w:pPr>
        <w:pStyle w:val="Heading1"/>
        <w:numPr>
          <w:ilvl w:val="0"/>
          <w:numId w:val="2"/>
        </w:numPr>
      </w:pPr>
      <w:bookmarkStart w:id="37" w:name="_Toc36735716"/>
      <w:r>
        <w:t>Evaluation</w:t>
      </w:r>
      <w:bookmarkEnd w:id="37"/>
    </w:p>
    <w:p w14:paraId="25D8160F" w14:textId="77777777" w:rsidR="008B5D63" w:rsidRPr="008B5D63" w:rsidRDefault="008B5D63" w:rsidP="008B5D63">
      <w:pPr>
        <w:ind w:left="360"/>
      </w:pPr>
    </w:p>
    <w:p w14:paraId="68E2D9F9" w14:textId="40B6E5B4" w:rsidR="00827D8E" w:rsidRDefault="00D144FA" w:rsidP="008B5D63">
      <w:pPr>
        <w:pStyle w:val="Heading2"/>
        <w:numPr>
          <w:ilvl w:val="1"/>
          <w:numId w:val="2"/>
        </w:numPr>
      </w:pPr>
      <w:bookmarkStart w:id="38" w:name="_Toc36735717"/>
      <w:r>
        <w:t>Personal Development</w:t>
      </w:r>
      <w:bookmarkEnd w:id="38"/>
    </w:p>
    <w:p w14:paraId="0004517D" w14:textId="1DCD74B9" w:rsidR="008B5D63" w:rsidRDefault="00345D3F" w:rsidP="00345D3F">
      <w:pPr>
        <w:pStyle w:val="Heading2"/>
        <w:numPr>
          <w:ilvl w:val="1"/>
          <w:numId w:val="2"/>
        </w:numPr>
      </w:pPr>
      <w:bookmarkStart w:id="39" w:name="_Toc36735718"/>
      <w:r>
        <w:t>System evaluation</w:t>
      </w:r>
      <w:bookmarkEnd w:id="39"/>
      <w:r>
        <w:t xml:space="preserve"> </w:t>
      </w:r>
    </w:p>
    <w:p w14:paraId="72236C63" w14:textId="2948A0A8" w:rsidR="00986782" w:rsidRPr="00986782" w:rsidRDefault="00986782" w:rsidP="00986782">
      <w:pPr>
        <w:pStyle w:val="Heading2"/>
        <w:numPr>
          <w:ilvl w:val="1"/>
          <w:numId w:val="2"/>
        </w:numPr>
      </w:pPr>
      <w:bookmarkStart w:id="40" w:name="_Toc36735719"/>
      <w:r>
        <w:t>Project evaluation</w:t>
      </w:r>
      <w:bookmarkEnd w:id="40"/>
    </w:p>
    <w:p w14:paraId="5BFA1618" w14:textId="788C9057" w:rsidR="00D144FA" w:rsidRDefault="00BF2983" w:rsidP="008B5D63">
      <w:pPr>
        <w:pStyle w:val="Heading2"/>
        <w:numPr>
          <w:ilvl w:val="1"/>
          <w:numId w:val="2"/>
        </w:numPr>
      </w:pPr>
      <w:bookmarkStart w:id="41" w:name="_Toc36735720"/>
      <w:r>
        <w:t>Future Improvements</w:t>
      </w:r>
      <w:bookmarkEnd w:id="41"/>
    </w:p>
    <w:p w14:paraId="1A030314" w14:textId="77777777" w:rsidR="008B5D63" w:rsidRDefault="008B5D63" w:rsidP="008B5D63"/>
    <w:p w14:paraId="59C51391" w14:textId="77777777" w:rsidR="008B5D63" w:rsidRPr="008B5D63" w:rsidRDefault="008B5D63" w:rsidP="008B5D63">
      <w:pPr>
        <w:pStyle w:val="ListParagraph"/>
        <w:ind w:left="820"/>
        <w:rPr>
          <w:lang w:eastAsia="en-US"/>
        </w:rPr>
      </w:pPr>
    </w:p>
    <w:p w14:paraId="7D41CB3C" w14:textId="77777777" w:rsidR="00BF2983" w:rsidRPr="00BF2983" w:rsidRDefault="00BF2983" w:rsidP="00BF2983"/>
    <w:p w14:paraId="61D104EA" w14:textId="77777777" w:rsidR="00827D8E" w:rsidRDefault="00827D8E" w:rsidP="00827D8E">
      <w:pPr>
        <w:rPr>
          <w:rFonts w:ascii="Arial" w:hAnsi="Arial" w:cs="Arial"/>
          <w:sz w:val="22"/>
          <w:szCs w:val="22"/>
        </w:rPr>
      </w:pPr>
    </w:p>
    <w:p w14:paraId="2AB66E95" w14:textId="77777777" w:rsidR="00827D8E" w:rsidRDefault="00827D8E" w:rsidP="00827D8E">
      <w:pPr>
        <w:rPr>
          <w:rFonts w:ascii="Arial" w:hAnsi="Arial" w:cs="Arial"/>
          <w:sz w:val="22"/>
          <w:szCs w:val="22"/>
        </w:rPr>
      </w:pPr>
    </w:p>
    <w:p w14:paraId="33BD2159" w14:textId="77777777" w:rsidR="00827D8E" w:rsidRDefault="00827D8E" w:rsidP="00827D8E">
      <w:pPr>
        <w:rPr>
          <w:rFonts w:ascii="Arial" w:hAnsi="Arial" w:cs="Arial"/>
          <w:sz w:val="22"/>
          <w:szCs w:val="22"/>
        </w:rPr>
      </w:pPr>
    </w:p>
    <w:p w14:paraId="79B5174A" w14:textId="77777777" w:rsidR="00827D8E" w:rsidRDefault="00827D8E" w:rsidP="00827D8E">
      <w:pPr>
        <w:rPr>
          <w:rFonts w:ascii="Arial" w:hAnsi="Arial" w:cs="Arial"/>
          <w:sz w:val="22"/>
          <w:szCs w:val="22"/>
        </w:rPr>
      </w:pPr>
    </w:p>
    <w:p w14:paraId="334B686C" w14:textId="20F528D6" w:rsidR="00F366AF" w:rsidRDefault="00F366AF">
      <w:pPr>
        <w:rPr>
          <w:rFonts w:ascii="Arial" w:hAnsi="Arial" w:cs="Arial"/>
          <w:sz w:val="22"/>
          <w:szCs w:val="22"/>
        </w:rPr>
      </w:pPr>
      <w:r>
        <w:rPr>
          <w:rFonts w:ascii="Arial" w:hAnsi="Arial" w:cs="Arial"/>
          <w:sz w:val="22"/>
          <w:szCs w:val="22"/>
        </w:rPr>
        <w:br w:type="page"/>
      </w:r>
    </w:p>
    <w:p w14:paraId="782C615F" w14:textId="710B65CB" w:rsidR="00827D8E" w:rsidRDefault="00F366AF" w:rsidP="00F366AF">
      <w:pPr>
        <w:pStyle w:val="Heading1"/>
        <w:numPr>
          <w:ilvl w:val="0"/>
          <w:numId w:val="2"/>
        </w:numPr>
      </w:pPr>
      <w:bookmarkStart w:id="42" w:name="_Toc36735721"/>
      <w:r>
        <w:t>Conclusion</w:t>
      </w:r>
      <w:bookmarkEnd w:id="42"/>
    </w:p>
    <w:p w14:paraId="6EF1B87F" w14:textId="77777777" w:rsidR="003637B8" w:rsidRPr="00827D8E" w:rsidRDefault="003637B8">
      <w:pPr>
        <w:rPr>
          <w:rFonts w:ascii="Arial" w:hAnsi="Arial" w:cs="Arial"/>
          <w:sz w:val="28"/>
          <w:szCs w:val="28"/>
        </w:rPr>
      </w:pPr>
    </w:p>
    <w:p w14:paraId="4A3FC1FE" w14:textId="0730E7FC" w:rsidR="00827D8E" w:rsidRDefault="00C46BD1" w:rsidP="00C46BD1">
      <w:pPr>
        <w:pStyle w:val="Heading1"/>
        <w:numPr>
          <w:ilvl w:val="0"/>
          <w:numId w:val="2"/>
        </w:numPr>
      </w:pPr>
      <w:r>
        <w:br w:type="page"/>
      </w:r>
      <w:bookmarkStart w:id="43" w:name="_Toc36735722"/>
      <w:r w:rsidR="00C146C3">
        <w:t>Bibliography</w:t>
      </w:r>
      <w:bookmarkEnd w:id="43"/>
    </w:p>
    <w:p w14:paraId="2200947E" w14:textId="77777777" w:rsidR="00F8378F" w:rsidRDefault="00F8378F" w:rsidP="00F8378F"/>
    <w:p w14:paraId="415D04D3" w14:textId="77777777" w:rsidR="00F8378F" w:rsidRDefault="00F8378F" w:rsidP="00F8378F">
      <w:r w:rsidRPr="00F8378F">
        <w:t xml:space="preserve">Brandtzaeg P.B., Følstad A. (2017) </w:t>
      </w:r>
      <w:r w:rsidRPr="00A75109">
        <w:rPr>
          <w:i/>
        </w:rPr>
        <w:t>Why People Use Chatbots</w:t>
      </w:r>
      <w:r w:rsidRPr="00F8378F">
        <w:t>. In: Kompatsiaris I. et al. (eds) Internet Science. INSCI 2017. Lecture Notes in Computer Science, vol 10673. Springer, Cham</w:t>
      </w:r>
    </w:p>
    <w:p w14:paraId="245A9042" w14:textId="77777777" w:rsidR="00F8378F" w:rsidRPr="00F8378F" w:rsidRDefault="00F8378F" w:rsidP="00F8378F"/>
    <w:p w14:paraId="0B020FCF" w14:textId="77777777" w:rsidR="008E2ABE" w:rsidRDefault="00B924EC" w:rsidP="008E2ABE">
      <w:r>
        <w:t xml:space="preserve">Dale, R (2016) </w:t>
      </w:r>
      <w:r w:rsidR="00EF7D63">
        <w:t>‘</w:t>
      </w:r>
      <w:r w:rsidR="008E2ABE" w:rsidRPr="008E2ABE">
        <w:rPr>
          <w:i/>
        </w:rPr>
        <w:t>Industry watch</w:t>
      </w:r>
      <w:r w:rsidR="008E2ABE">
        <w:rPr>
          <w:i/>
        </w:rPr>
        <w:t xml:space="preserve">’ </w:t>
      </w:r>
      <w:r w:rsidR="00EF7D63">
        <w:rPr>
          <w:i/>
        </w:rPr>
        <w:t>The return of chatbots</w:t>
      </w:r>
      <w:r w:rsidR="008E2ABE">
        <w:rPr>
          <w:i/>
        </w:rPr>
        <w:t xml:space="preserve">  pp. 811-817. </w:t>
      </w:r>
      <w:r w:rsidR="008E2ABE">
        <w:t>doi: 10.1017/S1351324916000243</w:t>
      </w:r>
    </w:p>
    <w:p w14:paraId="1FCD7ADB" w14:textId="77777777" w:rsidR="00A75109" w:rsidRDefault="00A75109" w:rsidP="008E2ABE"/>
    <w:p w14:paraId="28EEF828" w14:textId="53D953E9" w:rsidR="00A75109" w:rsidRDefault="00A75109" w:rsidP="008E2ABE">
      <w:r w:rsidRPr="006F00F9">
        <w:t>Ina 2017</w:t>
      </w:r>
      <w:r>
        <w:rPr>
          <w:i/>
        </w:rPr>
        <w:t xml:space="preserve">, The History of Chatbots, </w:t>
      </w:r>
      <w:r>
        <w:t>Onlim, Ina, &lt;</w:t>
      </w:r>
      <w:hyperlink r:id="rId15" w:history="1">
        <w:r>
          <w:rPr>
            <w:rStyle w:val="Hyperlink"/>
          </w:rPr>
          <w:t>https://onlim.com/en/the-history-of-chatbots/</w:t>
        </w:r>
      </w:hyperlink>
      <w:r>
        <w:t>&gt;</w:t>
      </w:r>
    </w:p>
    <w:p w14:paraId="69252634" w14:textId="77777777" w:rsidR="00287362" w:rsidRDefault="00287362" w:rsidP="008E2ABE"/>
    <w:p w14:paraId="513786F6" w14:textId="77777777" w:rsidR="00287362" w:rsidRDefault="00287362" w:rsidP="00287362">
      <w:r w:rsidRPr="00287362">
        <w:t xml:space="preserve">Jones K.S. (1994) </w:t>
      </w:r>
      <w:r w:rsidRPr="006F00F9">
        <w:rPr>
          <w:i/>
        </w:rPr>
        <w:t>Natural Language Processing: A Historical Review</w:t>
      </w:r>
      <w:r w:rsidRPr="00287362">
        <w:t>. In: Zampolli A., Calzolari N., Palmer M. (eds) Current Issues in Computational Linguistics: In Honour of Don Walker. Linguistica Computazionale, vol 9. Springer, Dordrecht</w:t>
      </w:r>
    </w:p>
    <w:p w14:paraId="38ADE749" w14:textId="77777777" w:rsidR="00DE3224" w:rsidRDefault="00DE3224" w:rsidP="00DE3224"/>
    <w:p w14:paraId="663C76FE" w14:textId="613669E1" w:rsidR="00DE3224" w:rsidRDefault="00DE3224" w:rsidP="00DE3224">
      <w:r>
        <w:t xml:space="preserve">McNeal, M and Newyear, D (2013)  Streamlining Information Services Using Chatbots, </w:t>
      </w:r>
      <w:r w:rsidRPr="00DE3224">
        <w:rPr>
          <w:i/>
        </w:rPr>
        <w:t>Introducing Chatbots in Libraries</w:t>
      </w:r>
      <w:r>
        <w:t xml:space="preserve"> pp. 5-10</w:t>
      </w:r>
    </w:p>
    <w:p w14:paraId="0471DB93" w14:textId="77777777" w:rsidR="00C146C3" w:rsidRDefault="00C146C3" w:rsidP="00287362"/>
    <w:p w14:paraId="52DFB910" w14:textId="0342413D" w:rsidR="00F8378F" w:rsidRDefault="00C146C3" w:rsidP="00C46BD1">
      <w:r w:rsidRPr="006F00F9">
        <w:rPr>
          <w:rFonts w:ascii="Times" w:hAnsi="Times"/>
          <w:color w:val="000000"/>
        </w:rPr>
        <w:t>V. Mateljan, D. Čišić and D. Ogrizović, "Cloud Database-as-a-Service (DaaS) - ROI," </w:t>
      </w:r>
      <w:r w:rsidRPr="006F00F9">
        <w:rPr>
          <w:rStyle w:val="Emphasis"/>
          <w:rFonts w:ascii="Times" w:hAnsi="Times"/>
          <w:color w:val="000000"/>
        </w:rPr>
        <w:t>The 33rd International Convention MIPRO</w:t>
      </w:r>
      <w:r w:rsidRPr="006F00F9">
        <w:rPr>
          <w:rFonts w:ascii="Times" w:hAnsi="Times"/>
          <w:color w:val="000000"/>
        </w:rPr>
        <w:t>, Opatija, 2010, pp. 1185-1188</w:t>
      </w:r>
      <w:r w:rsidR="006F00F9" w:rsidRPr="006F00F9">
        <w:rPr>
          <w:rFonts w:ascii="Times" w:hAnsi="Times"/>
          <w:color w:val="000000"/>
        </w:rPr>
        <w:t>. &lt;</w:t>
      </w:r>
      <w:hyperlink r:id="rId16" w:history="1">
        <w:r w:rsidRPr="006F00F9">
          <w:rPr>
            <w:rStyle w:val="Hyperlink"/>
            <w:rFonts w:ascii="Times" w:hAnsi="Times"/>
          </w:rPr>
          <w:t>http://ieeexplore.ieee.org/stamp/stamp.jsp?tp=&amp;arnumber=5533641&amp;isnumber=5533310</w:t>
        </w:r>
      </w:hyperlink>
      <w:r w:rsidR="006F00F9" w:rsidRPr="006F00F9">
        <w:t>&gt;</w:t>
      </w:r>
    </w:p>
    <w:p w14:paraId="5A20151E" w14:textId="77777777" w:rsidR="00B8647D" w:rsidRDefault="00B8647D" w:rsidP="00C46BD1"/>
    <w:p w14:paraId="4E930B99" w14:textId="1F984650" w:rsidR="00A75109" w:rsidRDefault="00A75109" w:rsidP="00A75109">
      <w:r>
        <w:t>Wong (2019)</w:t>
      </w:r>
      <w:r>
        <w:rPr>
          <w:i/>
        </w:rPr>
        <w:t xml:space="preserve"> </w:t>
      </w:r>
      <w:r w:rsidRPr="00A75109">
        <w:rPr>
          <w:i/>
        </w:rPr>
        <w:t xml:space="preserve"> Interview 'I am going to say quiet words in your face just like I did with Trump': a conversation with the Zuckerbot</w:t>
      </w:r>
      <w:r w:rsidRPr="00A75109">
        <w:t>, The Guardian</w:t>
      </w:r>
      <w:r>
        <w:t>, 22 Dec 2019 &lt;</w:t>
      </w:r>
      <w:r w:rsidRPr="00A75109">
        <w:t xml:space="preserve"> </w:t>
      </w:r>
      <w:hyperlink r:id="rId17" w:history="1">
        <w:r>
          <w:rPr>
            <w:rStyle w:val="Hyperlink"/>
          </w:rPr>
          <w:t>https://www.theguardian.com/technology/2019/dec/22/zuckerbot-mark-zuckerberg-facebook-botnik?CMP=Share_iOSApp_Other</w:t>
        </w:r>
      </w:hyperlink>
    </w:p>
    <w:p w14:paraId="3E5EF219" w14:textId="38FCC134" w:rsidR="00A75109" w:rsidRPr="00A75109" w:rsidRDefault="00A75109" w:rsidP="00A75109">
      <w:pPr>
        <w:shd w:val="clear" w:color="auto" w:fill="FFFFFF"/>
        <w:outlineLvl w:val="0"/>
        <w:rPr>
          <w:i/>
        </w:rPr>
      </w:pPr>
      <w:r>
        <w:t>&gt;</w:t>
      </w:r>
    </w:p>
    <w:sectPr w:rsidR="00A75109" w:rsidRPr="00A75109" w:rsidSect="00095924">
      <w:footerReference w:type="even" r:id="rId18"/>
      <w:footerReference w:type="default" r:id="rId19"/>
      <w:pgSz w:w="11900" w:h="16840"/>
      <w:pgMar w:top="1440" w:right="1800" w:bottom="1440" w:left="1800" w:header="708" w:footer="708" w:gutter="0"/>
      <w:pgBorders w:display="firstPage">
        <w:top w:val="single" w:sz="12" w:space="1" w:color="auto"/>
        <w:left w:val="single" w:sz="12" w:space="4" w:color="auto"/>
        <w:bottom w:val="single" w:sz="12" w:space="1" w:color="auto"/>
        <w:right w:val="single" w:sz="12" w:space="4" w:color="auto"/>
      </w:pgBorders>
      <w:pgNumType w:fmt="numberInDash" w:start="0" w:chapStyle="1" w:chapSep="period"/>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E28F9" w14:textId="77777777" w:rsidR="002E0431" w:rsidRDefault="002E0431">
      <w:r>
        <w:separator/>
      </w:r>
    </w:p>
  </w:endnote>
  <w:endnote w:type="continuationSeparator" w:id="0">
    <w:p w14:paraId="518207A1" w14:textId="77777777" w:rsidR="002E0431" w:rsidRDefault="002E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5E5B" w14:textId="77777777" w:rsidR="00044D8A" w:rsidRDefault="00044D8A" w:rsidP="00162B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66AF6A" w14:textId="77777777" w:rsidR="00044D8A" w:rsidRDefault="00044D8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75533" w14:textId="77777777" w:rsidR="00044D8A" w:rsidRDefault="00044D8A" w:rsidP="00162B5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756B">
      <w:rPr>
        <w:rStyle w:val="PageNumber"/>
        <w:noProof/>
      </w:rPr>
      <w:t>- 7 -</w:t>
    </w:r>
    <w:r>
      <w:rPr>
        <w:rStyle w:val="PageNumber"/>
      </w:rPr>
      <w:fldChar w:fldCharType="end"/>
    </w:r>
  </w:p>
  <w:p w14:paraId="52CC6BF4" w14:textId="77777777" w:rsidR="00044D8A" w:rsidRDefault="00044D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49AC2" w14:textId="77777777" w:rsidR="002E0431" w:rsidRDefault="002E0431">
      <w:r>
        <w:separator/>
      </w:r>
    </w:p>
  </w:footnote>
  <w:footnote w:type="continuationSeparator" w:id="0">
    <w:p w14:paraId="3C6E124E" w14:textId="77777777" w:rsidR="002E0431" w:rsidRDefault="002E04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D8F48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470142C"/>
    <w:multiLevelType w:val="hybridMultilevel"/>
    <w:tmpl w:val="5C8264C2"/>
    <w:lvl w:ilvl="0" w:tplc="6674D9E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3F174C"/>
    <w:multiLevelType w:val="multilevel"/>
    <w:tmpl w:val="54188F5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E0D16B6"/>
    <w:multiLevelType w:val="multilevel"/>
    <w:tmpl w:val="978A1158"/>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F217DD2"/>
    <w:multiLevelType w:val="hybridMultilevel"/>
    <w:tmpl w:val="B6B02952"/>
    <w:lvl w:ilvl="0" w:tplc="D38A13D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DC0674"/>
    <w:multiLevelType w:val="hybridMultilevel"/>
    <w:tmpl w:val="2DFED93C"/>
    <w:lvl w:ilvl="0" w:tplc="6944C16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C05862"/>
    <w:multiLevelType w:val="hybridMultilevel"/>
    <w:tmpl w:val="6BD64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761D70"/>
    <w:multiLevelType w:val="multilevel"/>
    <w:tmpl w:val="01BCE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0D7"/>
    <w:rsid w:val="00005727"/>
    <w:rsid w:val="00011D02"/>
    <w:rsid w:val="000133AC"/>
    <w:rsid w:val="000202AB"/>
    <w:rsid w:val="000260D6"/>
    <w:rsid w:val="000260F2"/>
    <w:rsid w:val="00036705"/>
    <w:rsid w:val="00044D8A"/>
    <w:rsid w:val="00095924"/>
    <w:rsid w:val="000C7767"/>
    <w:rsid w:val="000E111B"/>
    <w:rsid w:val="000F1B17"/>
    <w:rsid w:val="000F40B7"/>
    <w:rsid w:val="00110AAE"/>
    <w:rsid w:val="001130DC"/>
    <w:rsid w:val="00113AA9"/>
    <w:rsid w:val="001146E9"/>
    <w:rsid w:val="001171EB"/>
    <w:rsid w:val="00117C39"/>
    <w:rsid w:val="00123E2E"/>
    <w:rsid w:val="001305CE"/>
    <w:rsid w:val="00130D05"/>
    <w:rsid w:val="00143E13"/>
    <w:rsid w:val="0014609C"/>
    <w:rsid w:val="00150BA5"/>
    <w:rsid w:val="00161FE6"/>
    <w:rsid w:val="00162B56"/>
    <w:rsid w:val="001A1A38"/>
    <w:rsid w:val="001C0305"/>
    <w:rsid w:val="001C5CBA"/>
    <w:rsid w:val="001D155E"/>
    <w:rsid w:val="001E4686"/>
    <w:rsid w:val="001E4B85"/>
    <w:rsid w:val="001F120A"/>
    <w:rsid w:val="002246C2"/>
    <w:rsid w:val="00225C22"/>
    <w:rsid w:val="00233BAF"/>
    <w:rsid w:val="0023675D"/>
    <w:rsid w:val="002402A7"/>
    <w:rsid w:val="00250C56"/>
    <w:rsid w:val="00260270"/>
    <w:rsid w:val="00260E23"/>
    <w:rsid w:val="00275DAD"/>
    <w:rsid w:val="002811DC"/>
    <w:rsid w:val="00287362"/>
    <w:rsid w:val="002A0DAC"/>
    <w:rsid w:val="002A2C3D"/>
    <w:rsid w:val="002E0431"/>
    <w:rsid w:val="002E3490"/>
    <w:rsid w:val="00307D0F"/>
    <w:rsid w:val="00311102"/>
    <w:rsid w:val="00326B44"/>
    <w:rsid w:val="0034195B"/>
    <w:rsid w:val="00344A76"/>
    <w:rsid w:val="00345D3F"/>
    <w:rsid w:val="00350EB4"/>
    <w:rsid w:val="003637B8"/>
    <w:rsid w:val="00370010"/>
    <w:rsid w:val="00380C66"/>
    <w:rsid w:val="00391F49"/>
    <w:rsid w:val="003A461D"/>
    <w:rsid w:val="003A68D1"/>
    <w:rsid w:val="003C034D"/>
    <w:rsid w:val="003C16BB"/>
    <w:rsid w:val="003C3969"/>
    <w:rsid w:val="003D0398"/>
    <w:rsid w:val="003D7C96"/>
    <w:rsid w:val="003F35B1"/>
    <w:rsid w:val="00422C67"/>
    <w:rsid w:val="00434D1C"/>
    <w:rsid w:val="004458E1"/>
    <w:rsid w:val="00445F1E"/>
    <w:rsid w:val="00450EDA"/>
    <w:rsid w:val="004525C5"/>
    <w:rsid w:val="00461341"/>
    <w:rsid w:val="00465491"/>
    <w:rsid w:val="00470F0A"/>
    <w:rsid w:val="0047491C"/>
    <w:rsid w:val="00475CB4"/>
    <w:rsid w:val="00484898"/>
    <w:rsid w:val="00490BCB"/>
    <w:rsid w:val="004A3FA4"/>
    <w:rsid w:val="004B6E84"/>
    <w:rsid w:val="004C422F"/>
    <w:rsid w:val="004C6496"/>
    <w:rsid w:val="004D0398"/>
    <w:rsid w:val="004D6902"/>
    <w:rsid w:val="004F551C"/>
    <w:rsid w:val="00503409"/>
    <w:rsid w:val="005254B1"/>
    <w:rsid w:val="00536D65"/>
    <w:rsid w:val="00543D9B"/>
    <w:rsid w:val="005444C1"/>
    <w:rsid w:val="0054795D"/>
    <w:rsid w:val="00565153"/>
    <w:rsid w:val="00567321"/>
    <w:rsid w:val="005749FD"/>
    <w:rsid w:val="00575979"/>
    <w:rsid w:val="005831E7"/>
    <w:rsid w:val="00585567"/>
    <w:rsid w:val="00591713"/>
    <w:rsid w:val="005C4AD9"/>
    <w:rsid w:val="005E5F62"/>
    <w:rsid w:val="00611201"/>
    <w:rsid w:val="00624DFF"/>
    <w:rsid w:val="00627FE3"/>
    <w:rsid w:val="00670EE5"/>
    <w:rsid w:val="006829E0"/>
    <w:rsid w:val="00684436"/>
    <w:rsid w:val="00686FA7"/>
    <w:rsid w:val="00690942"/>
    <w:rsid w:val="00697290"/>
    <w:rsid w:val="006A7B40"/>
    <w:rsid w:val="006B30A5"/>
    <w:rsid w:val="006C5450"/>
    <w:rsid w:val="006D6C0B"/>
    <w:rsid w:val="006E054C"/>
    <w:rsid w:val="006F00F9"/>
    <w:rsid w:val="006F21BB"/>
    <w:rsid w:val="006F4B6A"/>
    <w:rsid w:val="006F6EBE"/>
    <w:rsid w:val="00707C77"/>
    <w:rsid w:val="00711F68"/>
    <w:rsid w:val="00716EEB"/>
    <w:rsid w:val="007244C8"/>
    <w:rsid w:val="0072676A"/>
    <w:rsid w:val="00736EC3"/>
    <w:rsid w:val="0074079D"/>
    <w:rsid w:val="0074667F"/>
    <w:rsid w:val="007729BC"/>
    <w:rsid w:val="00776EFB"/>
    <w:rsid w:val="00783082"/>
    <w:rsid w:val="00787453"/>
    <w:rsid w:val="00792CB6"/>
    <w:rsid w:val="007B4F29"/>
    <w:rsid w:val="007D680E"/>
    <w:rsid w:val="007F1CB9"/>
    <w:rsid w:val="00803CD1"/>
    <w:rsid w:val="008067FF"/>
    <w:rsid w:val="00810ACA"/>
    <w:rsid w:val="0082039A"/>
    <w:rsid w:val="0082121C"/>
    <w:rsid w:val="008236B7"/>
    <w:rsid w:val="00827D8E"/>
    <w:rsid w:val="008348F2"/>
    <w:rsid w:val="00856537"/>
    <w:rsid w:val="00885CBB"/>
    <w:rsid w:val="008A7FB3"/>
    <w:rsid w:val="008B033D"/>
    <w:rsid w:val="008B5D63"/>
    <w:rsid w:val="008C7C03"/>
    <w:rsid w:val="008E2ABE"/>
    <w:rsid w:val="008F2666"/>
    <w:rsid w:val="00917548"/>
    <w:rsid w:val="00917E48"/>
    <w:rsid w:val="0092325C"/>
    <w:rsid w:val="0092638E"/>
    <w:rsid w:val="00935222"/>
    <w:rsid w:val="009469B8"/>
    <w:rsid w:val="009513A6"/>
    <w:rsid w:val="00954557"/>
    <w:rsid w:val="00954566"/>
    <w:rsid w:val="00965510"/>
    <w:rsid w:val="00967576"/>
    <w:rsid w:val="00970156"/>
    <w:rsid w:val="00973D6F"/>
    <w:rsid w:val="00974778"/>
    <w:rsid w:val="00975F02"/>
    <w:rsid w:val="00986782"/>
    <w:rsid w:val="009920FB"/>
    <w:rsid w:val="009A2D58"/>
    <w:rsid w:val="009B1643"/>
    <w:rsid w:val="009B1EDF"/>
    <w:rsid w:val="009B32DB"/>
    <w:rsid w:val="009B4C1E"/>
    <w:rsid w:val="009B695F"/>
    <w:rsid w:val="009C5C0D"/>
    <w:rsid w:val="009D06A5"/>
    <w:rsid w:val="009D3B7B"/>
    <w:rsid w:val="009D5061"/>
    <w:rsid w:val="009E25A6"/>
    <w:rsid w:val="009E409B"/>
    <w:rsid w:val="00A002C7"/>
    <w:rsid w:val="00A15C96"/>
    <w:rsid w:val="00A16069"/>
    <w:rsid w:val="00A5530F"/>
    <w:rsid w:val="00A5724C"/>
    <w:rsid w:val="00A75109"/>
    <w:rsid w:val="00A815F2"/>
    <w:rsid w:val="00A941DA"/>
    <w:rsid w:val="00A94D11"/>
    <w:rsid w:val="00A94DAB"/>
    <w:rsid w:val="00AA42D0"/>
    <w:rsid w:val="00AB1C40"/>
    <w:rsid w:val="00AC577F"/>
    <w:rsid w:val="00AE0001"/>
    <w:rsid w:val="00B041D9"/>
    <w:rsid w:val="00B042AD"/>
    <w:rsid w:val="00B1054D"/>
    <w:rsid w:val="00B15FD6"/>
    <w:rsid w:val="00B27104"/>
    <w:rsid w:val="00B32840"/>
    <w:rsid w:val="00B406B1"/>
    <w:rsid w:val="00B410EB"/>
    <w:rsid w:val="00B41745"/>
    <w:rsid w:val="00B53AB4"/>
    <w:rsid w:val="00B66A5E"/>
    <w:rsid w:val="00B70B02"/>
    <w:rsid w:val="00B73AF7"/>
    <w:rsid w:val="00B8647D"/>
    <w:rsid w:val="00B90C66"/>
    <w:rsid w:val="00B924EC"/>
    <w:rsid w:val="00B93E99"/>
    <w:rsid w:val="00BB2843"/>
    <w:rsid w:val="00BB2B7A"/>
    <w:rsid w:val="00BD1977"/>
    <w:rsid w:val="00BD2086"/>
    <w:rsid w:val="00BE6759"/>
    <w:rsid w:val="00BF22AD"/>
    <w:rsid w:val="00BF2983"/>
    <w:rsid w:val="00BF33FF"/>
    <w:rsid w:val="00BF5949"/>
    <w:rsid w:val="00BF6838"/>
    <w:rsid w:val="00C01049"/>
    <w:rsid w:val="00C073A4"/>
    <w:rsid w:val="00C104DD"/>
    <w:rsid w:val="00C146C3"/>
    <w:rsid w:val="00C20CA2"/>
    <w:rsid w:val="00C24D94"/>
    <w:rsid w:val="00C36610"/>
    <w:rsid w:val="00C46BD1"/>
    <w:rsid w:val="00C5449E"/>
    <w:rsid w:val="00C54F55"/>
    <w:rsid w:val="00C64B14"/>
    <w:rsid w:val="00C7738A"/>
    <w:rsid w:val="00C8742B"/>
    <w:rsid w:val="00C8756B"/>
    <w:rsid w:val="00C87C2C"/>
    <w:rsid w:val="00C91A3F"/>
    <w:rsid w:val="00C94AA8"/>
    <w:rsid w:val="00CA15D0"/>
    <w:rsid w:val="00CA24D8"/>
    <w:rsid w:val="00CB0DEE"/>
    <w:rsid w:val="00CB63CD"/>
    <w:rsid w:val="00CC5A5B"/>
    <w:rsid w:val="00CD23D2"/>
    <w:rsid w:val="00CD3D99"/>
    <w:rsid w:val="00D03817"/>
    <w:rsid w:val="00D043E3"/>
    <w:rsid w:val="00D05353"/>
    <w:rsid w:val="00D1135C"/>
    <w:rsid w:val="00D13220"/>
    <w:rsid w:val="00D144FA"/>
    <w:rsid w:val="00D55523"/>
    <w:rsid w:val="00D71978"/>
    <w:rsid w:val="00D72B43"/>
    <w:rsid w:val="00D7778D"/>
    <w:rsid w:val="00D8355C"/>
    <w:rsid w:val="00D84421"/>
    <w:rsid w:val="00D929FC"/>
    <w:rsid w:val="00DA356F"/>
    <w:rsid w:val="00DA5F86"/>
    <w:rsid w:val="00DD1790"/>
    <w:rsid w:val="00DD3691"/>
    <w:rsid w:val="00DE0427"/>
    <w:rsid w:val="00DE3224"/>
    <w:rsid w:val="00E06E04"/>
    <w:rsid w:val="00E07032"/>
    <w:rsid w:val="00E20362"/>
    <w:rsid w:val="00E270D7"/>
    <w:rsid w:val="00E43F3C"/>
    <w:rsid w:val="00E53CEE"/>
    <w:rsid w:val="00E66DEC"/>
    <w:rsid w:val="00E77534"/>
    <w:rsid w:val="00E8464C"/>
    <w:rsid w:val="00E90044"/>
    <w:rsid w:val="00E900D5"/>
    <w:rsid w:val="00E91C7F"/>
    <w:rsid w:val="00E952A0"/>
    <w:rsid w:val="00E97649"/>
    <w:rsid w:val="00EA35F6"/>
    <w:rsid w:val="00ED67A4"/>
    <w:rsid w:val="00EE217A"/>
    <w:rsid w:val="00EE3D16"/>
    <w:rsid w:val="00EE590B"/>
    <w:rsid w:val="00EF4860"/>
    <w:rsid w:val="00EF7D63"/>
    <w:rsid w:val="00F10400"/>
    <w:rsid w:val="00F114BD"/>
    <w:rsid w:val="00F12E8C"/>
    <w:rsid w:val="00F237F8"/>
    <w:rsid w:val="00F2657E"/>
    <w:rsid w:val="00F27902"/>
    <w:rsid w:val="00F30994"/>
    <w:rsid w:val="00F366AF"/>
    <w:rsid w:val="00F4708A"/>
    <w:rsid w:val="00F51C7C"/>
    <w:rsid w:val="00F76A09"/>
    <w:rsid w:val="00F80FD1"/>
    <w:rsid w:val="00F833A8"/>
    <w:rsid w:val="00F8378F"/>
    <w:rsid w:val="00F909AA"/>
    <w:rsid w:val="00F93CC4"/>
    <w:rsid w:val="00FA18DF"/>
    <w:rsid w:val="00FA57A7"/>
    <w:rsid w:val="00FC471A"/>
    <w:rsid w:val="00FD3934"/>
    <w:rsid w:val="00FF38D5"/>
    <w:rsid w:val="00FF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DA526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56F"/>
  </w:style>
  <w:style w:type="paragraph" w:styleId="Heading1">
    <w:name w:val="heading 1"/>
    <w:basedOn w:val="Normal"/>
    <w:next w:val="Normal"/>
    <w:link w:val="Heading1Char"/>
    <w:uiPriority w:val="9"/>
    <w:qFormat/>
    <w:rsid w:val="00C8756B"/>
    <w:pPr>
      <w:keepNext/>
      <w:spacing w:before="240" w:after="60"/>
      <w:ind w:firstLine="3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133AC"/>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117C3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794733"/>
    <w:rPr>
      <w:sz w:val="18"/>
    </w:rPr>
  </w:style>
  <w:style w:type="paragraph" w:styleId="CommentText">
    <w:name w:val="annotation text"/>
    <w:basedOn w:val="Normal"/>
    <w:semiHidden/>
    <w:rsid w:val="00794733"/>
  </w:style>
  <w:style w:type="paragraph" w:styleId="CommentSubject">
    <w:name w:val="annotation subject"/>
    <w:basedOn w:val="CommentText"/>
    <w:next w:val="CommentText"/>
    <w:semiHidden/>
    <w:rsid w:val="00794733"/>
  </w:style>
  <w:style w:type="paragraph" w:styleId="BalloonText">
    <w:name w:val="Balloon Text"/>
    <w:basedOn w:val="Normal"/>
    <w:semiHidden/>
    <w:rsid w:val="00794733"/>
    <w:rPr>
      <w:rFonts w:ascii="Lucida Grande" w:hAnsi="Lucida Grande"/>
      <w:sz w:val="18"/>
      <w:szCs w:val="18"/>
    </w:rPr>
  </w:style>
  <w:style w:type="paragraph" w:styleId="Header">
    <w:name w:val="header"/>
    <w:basedOn w:val="Normal"/>
    <w:rsid w:val="00794733"/>
    <w:pPr>
      <w:tabs>
        <w:tab w:val="center" w:pos="4320"/>
        <w:tab w:val="right" w:pos="8640"/>
      </w:tabs>
    </w:pPr>
  </w:style>
  <w:style w:type="paragraph" w:styleId="Footer">
    <w:name w:val="footer"/>
    <w:basedOn w:val="Normal"/>
    <w:link w:val="FooterChar"/>
    <w:uiPriority w:val="99"/>
    <w:rsid w:val="00794733"/>
    <w:pPr>
      <w:tabs>
        <w:tab w:val="center" w:pos="4320"/>
        <w:tab w:val="right" w:pos="8640"/>
      </w:tabs>
    </w:pPr>
  </w:style>
  <w:style w:type="character" w:customStyle="1" w:styleId="Heading1Char">
    <w:name w:val="Heading 1 Char"/>
    <w:link w:val="Heading1"/>
    <w:uiPriority w:val="9"/>
    <w:rsid w:val="00C8756B"/>
    <w:rPr>
      <w:rFonts w:ascii="Calibri Light" w:hAnsi="Calibri Light"/>
      <w:b/>
      <w:bCs/>
      <w:kern w:val="32"/>
      <w:sz w:val="32"/>
      <w:szCs w:val="32"/>
    </w:rPr>
  </w:style>
  <w:style w:type="paragraph" w:styleId="TOCHeading">
    <w:name w:val="TOC Heading"/>
    <w:basedOn w:val="Heading1"/>
    <w:next w:val="Normal"/>
    <w:uiPriority w:val="39"/>
    <w:unhideWhenUsed/>
    <w:qFormat/>
    <w:rsid w:val="00827D8E"/>
    <w:pPr>
      <w:keepLines/>
      <w:spacing w:before="480" w:after="0" w:line="276" w:lineRule="auto"/>
      <w:outlineLvl w:val="9"/>
    </w:pPr>
    <w:rPr>
      <w:color w:val="2E74B5"/>
      <w:kern w:val="0"/>
      <w:sz w:val="28"/>
      <w:szCs w:val="28"/>
      <w:lang w:val="en-US"/>
    </w:rPr>
  </w:style>
  <w:style w:type="paragraph" w:styleId="TOC1">
    <w:name w:val="toc 1"/>
    <w:basedOn w:val="Normal"/>
    <w:next w:val="Normal"/>
    <w:autoRedefine/>
    <w:uiPriority w:val="39"/>
    <w:unhideWhenUsed/>
    <w:rsid w:val="00A815F2"/>
    <w:pPr>
      <w:tabs>
        <w:tab w:val="left" w:pos="480"/>
        <w:tab w:val="right" w:leader="dot" w:pos="8290"/>
      </w:tabs>
      <w:spacing w:before="120"/>
    </w:pPr>
    <w:rPr>
      <w:rFonts w:ascii="Calibri" w:hAnsi="Calibri"/>
      <w:b/>
      <w:bCs/>
      <w:caps/>
      <w:sz w:val="22"/>
      <w:szCs w:val="22"/>
    </w:rPr>
  </w:style>
  <w:style w:type="paragraph" w:styleId="TOC2">
    <w:name w:val="toc 2"/>
    <w:basedOn w:val="Normal"/>
    <w:next w:val="Normal"/>
    <w:autoRedefine/>
    <w:uiPriority w:val="39"/>
    <w:unhideWhenUsed/>
    <w:rsid w:val="00827D8E"/>
    <w:pPr>
      <w:ind w:left="240"/>
    </w:pPr>
    <w:rPr>
      <w:rFonts w:ascii="Calibri" w:hAnsi="Calibri"/>
      <w:smallCaps/>
      <w:sz w:val="22"/>
      <w:szCs w:val="22"/>
    </w:rPr>
  </w:style>
  <w:style w:type="paragraph" w:styleId="TOC3">
    <w:name w:val="toc 3"/>
    <w:basedOn w:val="Normal"/>
    <w:next w:val="Normal"/>
    <w:autoRedefine/>
    <w:uiPriority w:val="39"/>
    <w:unhideWhenUsed/>
    <w:rsid w:val="00827D8E"/>
    <w:pPr>
      <w:ind w:left="480"/>
    </w:pPr>
    <w:rPr>
      <w:rFonts w:ascii="Calibri" w:hAnsi="Calibri"/>
      <w:i/>
      <w:iCs/>
      <w:sz w:val="22"/>
      <w:szCs w:val="22"/>
    </w:rPr>
  </w:style>
  <w:style w:type="paragraph" w:styleId="TOC4">
    <w:name w:val="toc 4"/>
    <w:basedOn w:val="Normal"/>
    <w:next w:val="Normal"/>
    <w:autoRedefine/>
    <w:uiPriority w:val="39"/>
    <w:unhideWhenUsed/>
    <w:rsid w:val="00827D8E"/>
    <w:pPr>
      <w:ind w:left="720"/>
    </w:pPr>
    <w:rPr>
      <w:rFonts w:ascii="Calibri" w:hAnsi="Calibri"/>
      <w:sz w:val="18"/>
      <w:szCs w:val="18"/>
    </w:rPr>
  </w:style>
  <w:style w:type="paragraph" w:styleId="TOC5">
    <w:name w:val="toc 5"/>
    <w:basedOn w:val="Normal"/>
    <w:next w:val="Normal"/>
    <w:autoRedefine/>
    <w:uiPriority w:val="39"/>
    <w:unhideWhenUsed/>
    <w:rsid w:val="00827D8E"/>
    <w:pPr>
      <w:ind w:left="960"/>
    </w:pPr>
    <w:rPr>
      <w:rFonts w:ascii="Calibri" w:hAnsi="Calibri"/>
      <w:sz w:val="18"/>
      <w:szCs w:val="18"/>
    </w:rPr>
  </w:style>
  <w:style w:type="paragraph" w:styleId="TOC6">
    <w:name w:val="toc 6"/>
    <w:basedOn w:val="Normal"/>
    <w:next w:val="Normal"/>
    <w:autoRedefine/>
    <w:uiPriority w:val="39"/>
    <w:unhideWhenUsed/>
    <w:rsid w:val="00827D8E"/>
    <w:pPr>
      <w:ind w:left="1200"/>
    </w:pPr>
    <w:rPr>
      <w:rFonts w:ascii="Calibri" w:hAnsi="Calibri"/>
      <w:sz w:val="18"/>
      <w:szCs w:val="18"/>
    </w:rPr>
  </w:style>
  <w:style w:type="paragraph" w:styleId="TOC7">
    <w:name w:val="toc 7"/>
    <w:basedOn w:val="Normal"/>
    <w:next w:val="Normal"/>
    <w:autoRedefine/>
    <w:uiPriority w:val="39"/>
    <w:unhideWhenUsed/>
    <w:rsid w:val="00827D8E"/>
    <w:pPr>
      <w:ind w:left="1440"/>
    </w:pPr>
    <w:rPr>
      <w:rFonts w:ascii="Calibri" w:hAnsi="Calibri"/>
      <w:sz w:val="18"/>
      <w:szCs w:val="18"/>
    </w:rPr>
  </w:style>
  <w:style w:type="paragraph" w:styleId="TOC8">
    <w:name w:val="toc 8"/>
    <w:basedOn w:val="Normal"/>
    <w:next w:val="Normal"/>
    <w:autoRedefine/>
    <w:uiPriority w:val="39"/>
    <w:unhideWhenUsed/>
    <w:rsid w:val="00827D8E"/>
    <w:pPr>
      <w:ind w:left="1680"/>
    </w:pPr>
    <w:rPr>
      <w:rFonts w:ascii="Calibri" w:hAnsi="Calibri"/>
      <w:sz w:val="18"/>
      <w:szCs w:val="18"/>
    </w:rPr>
  </w:style>
  <w:style w:type="paragraph" w:styleId="TOC9">
    <w:name w:val="toc 9"/>
    <w:basedOn w:val="Normal"/>
    <w:next w:val="Normal"/>
    <w:autoRedefine/>
    <w:uiPriority w:val="39"/>
    <w:unhideWhenUsed/>
    <w:rsid w:val="00827D8E"/>
    <w:pPr>
      <w:ind w:left="1920"/>
    </w:pPr>
    <w:rPr>
      <w:rFonts w:ascii="Calibri" w:hAnsi="Calibri"/>
      <w:sz w:val="18"/>
      <w:szCs w:val="18"/>
    </w:rPr>
  </w:style>
  <w:style w:type="character" w:styleId="Hyperlink">
    <w:name w:val="Hyperlink"/>
    <w:uiPriority w:val="99"/>
    <w:unhideWhenUsed/>
    <w:rsid w:val="00350EB4"/>
    <w:rPr>
      <w:color w:val="0563C1"/>
      <w:u w:val="single"/>
    </w:rPr>
  </w:style>
  <w:style w:type="paragraph" w:styleId="FootnoteText">
    <w:name w:val="footnote text"/>
    <w:basedOn w:val="Normal"/>
    <w:link w:val="FootnoteTextChar"/>
    <w:uiPriority w:val="99"/>
    <w:unhideWhenUsed/>
    <w:rsid w:val="00350EB4"/>
  </w:style>
  <w:style w:type="character" w:customStyle="1" w:styleId="FootnoteTextChar">
    <w:name w:val="Footnote Text Char"/>
    <w:link w:val="FootnoteText"/>
    <w:uiPriority w:val="99"/>
    <w:rsid w:val="00350EB4"/>
    <w:rPr>
      <w:sz w:val="24"/>
      <w:szCs w:val="24"/>
      <w:lang w:eastAsia="en-US"/>
    </w:rPr>
  </w:style>
  <w:style w:type="character" w:styleId="FootnoteReference">
    <w:name w:val="footnote reference"/>
    <w:uiPriority w:val="99"/>
    <w:unhideWhenUsed/>
    <w:rsid w:val="00350EB4"/>
    <w:rPr>
      <w:vertAlign w:val="superscript"/>
    </w:rPr>
  </w:style>
  <w:style w:type="character" w:customStyle="1" w:styleId="FooterChar">
    <w:name w:val="Footer Char"/>
    <w:link w:val="Footer"/>
    <w:uiPriority w:val="99"/>
    <w:rsid w:val="00350EB4"/>
    <w:rPr>
      <w:sz w:val="24"/>
      <w:szCs w:val="24"/>
      <w:lang w:eastAsia="en-US"/>
    </w:rPr>
  </w:style>
  <w:style w:type="character" w:styleId="PageNumber">
    <w:name w:val="page number"/>
    <w:uiPriority w:val="99"/>
    <w:semiHidden/>
    <w:unhideWhenUsed/>
    <w:rsid w:val="00350EB4"/>
  </w:style>
  <w:style w:type="paragraph" w:styleId="Title">
    <w:name w:val="Title"/>
    <w:basedOn w:val="Normal"/>
    <w:next w:val="Normal"/>
    <w:link w:val="TitleChar"/>
    <w:uiPriority w:val="10"/>
    <w:qFormat/>
    <w:rsid w:val="00095924"/>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095924"/>
    <w:rPr>
      <w:rFonts w:ascii="Calibri Light" w:eastAsia="Times New Roman" w:hAnsi="Calibri Light" w:cs="Times New Roman"/>
      <w:b/>
      <w:bCs/>
      <w:kern w:val="28"/>
      <w:sz w:val="32"/>
      <w:szCs w:val="32"/>
      <w:lang w:eastAsia="en-US"/>
    </w:rPr>
  </w:style>
  <w:style w:type="paragraph" w:styleId="Subtitle">
    <w:name w:val="Subtitle"/>
    <w:basedOn w:val="Normal"/>
    <w:next w:val="Normal"/>
    <w:link w:val="SubtitleChar"/>
    <w:uiPriority w:val="11"/>
    <w:qFormat/>
    <w:rsid w:val="00095924"/>
    <w:pPr>
      <w:spacing w:after="60"/>
      <w:jc w:val="center"/>
      <w:outlineLvl w:val="1"/>
    </w:pPr>
    <w:rPr>
      <w:rFonts w:ascii="Calibri Light" w:hAnsi="Calibri Light"/>
    </w:rPr>
  </w:style>
  <w:style w:type="character" w:customStyle="1" w:styleId="SubtitleChar">
    <w:name w:val="Subtitle Char"/>
    <w:link w:val="Subtitle"/>
    <w:uiPriority w:val="11"/>
    <w:rsid w:val="00095924"/>
    <w:rPr>
      <w:rFonts w:ascii="Calibri Light" w:eastAsia="Times New Roman" w:hAnsi="Calibri Light" w:cs="Times New Roman"/>
      <w:sz w:val="24"/>
      <w:szCs w:val="24"/>
      <w:lang w:eastAsia="en-US"/>
    </w:rPr>
  </w:style>
  <w:style w:type="paragraph" w:styleId="NoteLevel2">
    <w:name w:val="Note Level 2"/>
    <w:basedOn w:val="Normal"/>
    <w:uiPriority w:val="1"/>
    <w:qFormat/>
    <w:rsid w:val="00095924"/>
    <w:pPr>
      <w:keepNext/>
      <w:numPr>
        <w:ilvl w:val="1"/>
        <w:numId w:val="1"/>
      </w:numPr>
      <w:contextualSpacing/>
      <w:outlineLvl w:val="1"/>
    </w:pPr>
    <w:rPr>
      <w:rFonts w:ascii="Verdana" w:hAnsi="Verdana"/>
    </w:rPr>
  </w:style>
  <w:style w:type="character" w:customStyle="1" w:styleId="Heading2Char">
    <w:name w:val="Heading 2 Char"/>
    <w:link w:val="Heading2"/>
    <w:uiPriority w:val="9"/>
    <w:rsid w:val="000133AC"/>
    <w:rPr>
      <w:rFonts w:ascii="Calibri Light" w:eastAsia="Times New Roman" w:hAnsi="Calibri Light" w:cs="Times New Roman"/>
      <w:b/>
      <w:bCs/>
      <w:i/>
      <w:iCs/>
      <w:sz w:val="28"/>
      <w:szCs w:val="28"/>
      <w:lang w:eastAsia="en-US"/>
    </w:rPr>
  </w:style>
  <w:style w:type="paragraph" w:styleId="ListParagraph">
    <w:name w:val="List Paragraph"/>
    <w:basedOn w:val="Normal"/>
    <w:uiPriority w:val="72"/>
    <w:rsid w:val="00F8378F"/>
    <w:pPr>
      <w:ind w:left="720"/>
      <w:contextualSpacing/>
    </w:pPr>
  </w:style>
  <w:style w:type="character" w:customStyle="1" w:styleId="Heading3Char">
    <w:name w:val="Heading 3 Char"/>
    <w:basedOn w:val="DefaultParagraphFont"/>
    <w:link w:val="Heading3"/>
    <w:uiPriority w:val="9"/>
    <w:rsid w:val="00117C39"/>
    <w:rPr>
      <w:rFonts w:asciiTheme="majorHAnsi" w:eastAsiaTheme="majorEastAsia" w:hAnsiTheme="majorHAnsi" w:cstheme="majorBidi"/>
      <w:color w:val="1F4D78" w:themeColor="accent1" w:themeShade="7F"/>
      <w:sz w:val="24"/>
      <w:szCs w:val="24"/>
      <w:lang w:eastAsia="en-US"/>
    </w:rPr>
  </w:style>
  <w:style w:type="character" w:styleId="Emphasis">
    <w:name w:val="Emphasis"/>
    <w:basedOn w:val="DefaultParagraphFont"/>
    <w:uiPriority w:val="20"/>
    <w:qFormat/>
    <w:rsid w:val="00C146C3"/>
    <w:rPr>
      <w:i/>
      <w:iCs/>
    </w:rPr>
  </w:style>
  <w:style w:type="character" w:styleId="FollowedHyperlink">
    <w:name w:val="FollowedHyperlink"/>
    <w:basedOn w:val="DefaultParagraphFont"/>
    <w:uiPriority w:val="99"/>
    <w:semiHidden/>
    <w:unhideWhenUsed/>
    <w:rsid w:val="005749FD"/>
    <w:rPr>
      <w:color w:val="954F72" w:themeColor="followedHyperlink"/>
      <w:u w:val="single"/>
    </w:rPr>
  </w:style>
  <w:style w:type="character" w:customStyle="1" w:styleId="xref">
    <w:name w:val="xref"/>
    <w:basedOn w:val="DefaultParagraphFont"/>
    <w:rsid w:val="00005727"/>
  </w:style>
  <w:style w:type="character" w:customStyle="1" w:styleId="contentheadline--interview-wrapper">
    <w:name w:val="content__headline--interview-wrapper"/>
    <w:basedOn w:val="DefaultParagraphFont"/>
    <w:rsid w:val="00A75109"/>
  </w:style>
  <w:style w:type="character" w:styleId="Strong">
    <w:name w:val="Strong"/>
    <w:basedOn w:val="DefaultParagraphFont"/>
    <w:uiPriority w:val="22"/>
    <w:qFormat/>
    <w:rsid w:val="00C87C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25680">
      <w:bodyDiv w:val="1"/>
      <w:marLeft w:val="0"/>
      <w:marRight w:val="0"/>
      <w:marTop w:val="0"/>
      <w:marBottom w:val="0"/>
      <w:divBdr>
        <w:top w:val="none" w:sz="0" w:space="0" w:color="auto"/>
        <w:left w:val="none" w:sz="0" w:space="0" w:color="auto"/>
        <w:bottom w:val="none" w:sz="0" w:space="0" w:color="auto"/>
        <w:right w:val="none" w:sz="0" w:space="0" w:color="auto"/>
      </w:divBdr>
    </w:div>
    <w:div w:id="500655474">
      <w:bodyDiv w:val="1"/>
      <w:marLeft w:val="0"/>
      <w:marRight w:val="0"/>
      <w:marTop w:val="0"/>
      <w:marBottom w:val="0"/>
      <w:divBdr>
        <w:top w:val="none" w:sz="0" w:space="0" w:color="auto"/>
        <w:left w:val="none" w:sz="0" w:space="0" w:color="auto"/>
        <w:bottom w:val="none" w:sz="0" w:space="0" w:color="auto"/>
        <w:right w:val="none" w:sz="0" w:space="0" w:color="auto"/>
      </w:divBdr>
      <w:divsChild>
        <w:div w:id="2045590596">
          <w:marLeft w:val="0"/>
          <w:marRight w:val="0"/>
          <w:marTop w:val="0"/>
          <w:marBottom w:val="0"/>
          <w:divBdr>
            <w:top w:val="none" w:sz="0" w:space="0" w:color="auto"/>
            <w:left w:val="none" w:sz="0" w:space="0" w:color="auto"/>
            <w:bottom w:val="none" w:sz="0" w:space="0" w:color="auto"/>
            <w:right w:val="none" w:sz="0" w:space="0" w:color="auto"/>
          </w:divBdr>
        </w:div>
      </w:divsChild>
    </w:div>
    <w:div w:id="527262533">
      <w:bodyDiv w:val="1"/>
      <w:marLeft w:val="0"/>
      <w:marRight w:val="0"/>
      <w:marTop w:val="0"/>
      <w:marBottom w:val="0"/>
      <w:divBdr>
        <w:top w:val="none" w:sz="0" w:space="0" w:color="auto"/>
        <w:left w:val="none" w:sz="0" w:space="0" w:color="auto"/>
        <w:bottom w:val="none" w:sz="0" w:space="0" w:color="auto"/>
        <w:right w:val="none" w:sz="0" w:space="0" w:color="auto"/>
      </w:divBdr>
    </w:div>
    <w:div w:id="558445828">
      <w:bodyDiv w:val="1"/>
      <w:marLeft w:val="0"/>
      <w:marRight w:val="0"/>
      <w:marTop w:val="0"/>
      <w:marBottom w:val="0"/>
      <w:divBdr>
        <w:top w:val="none" w:sz="0" w:space="0" w:color="auto"/>
        <w:left w:val="none" w:sz="0" w:space="0" w:color="auto"/>
        <w:bottom w:val="none" w:sz="0" w:space="0" w:color="auto"/>
        <w:right w:val="none" w:sz="0" w:space="0" w:color="auto"/>
      </w:divBdr>
    </w:div>
    <w:div w:id="638993348">
      <w:bodyDiv w:val="1"/>
      <w:marLeft w:val="0"/>
      <w:marRight w:val="0"/>
      <w:marTop w:val="0"/>
      <w:marBottom w:val="0"/>
      <w:divBdr>
        <w:top w:val="none" w:sz="0" w:space="0" w:color="auto"/>
        <w:left w:val="none" w:sz="0" w:space="0" w:color="auto"/>
        <w:bottom w:val="none" w:sz="0" w:space="0" w:color="auto"/>
        <w:right w:val="none" w:sz="0" w:space="0" w:color="auto"/>
      </w:divBdr>
    </w:div>
    <w:div w:id="685520667">
      <w:bodyDiv w:val="1"/>
      <w:marLeft w:val="0"/>
      <w:marRight w:val="0"/>
      <w:marTop w:val="0"/>
      <w:marBottom w:val="0"/>
      <w:divBdr>
        <w:top w:val="none" w:sz="0" w:space="0" w:color="auto"/>
        <w:left w:val="none" w:sz="0" w:space="0" w:color="auto"/>
        <w:bottom w:val="none" w:sz="0" w:space="0" w:color="auto"/>
        <w:right w:val="none" w:sz="0" w:space="0" w:color="auto"/>
      </w:divBdr>
    </w:div>
    <w:div w:id="752120718">
      <w:bodyDiv w:val="1"/>
      <w:marLeft w:val="0"/>
      <w:marRight w:val="0"/>
      <w:marTop w:val="0"/>
      <w:marBottom w:val="0"/>
      <w:divBdr>
        <w:top w:val="none" w:sz="0" w:space="0" w:color="auto"/>
        <w:left w:val="none" w:sz="0" w:space="0" w:color="auto"/>
        <w:bottom w:val="none" w:sz="0" w:space="0" w:color="auto"/>
        <w:right w:val="none" w:sz="0" w:space="0" w:color="auto"/>
      </w:divBdr>
    </w:div>
    <w:div w:id="788860370">
      <w:bodyDiv w:val="1"/>
      <w:marLeft w:val="0"/>
      <w:marRight w:val="0"/>
      <w:marTop w:val="0"/>
      <w:marBottom w:val="0"/>
      <w:divBdr>
        <w:top w:val="none" w:sz="0" w:space="0" w:color="auto"/>
        <w:left w:val="none" w:sz="0" w:space="0" w:color="auto"/>
        <w:bottom w:val="none" w:sz="0" w:space="0" w:color="auto"/>
        <w:right w:val="none" w:sz="0" w:space="0" w:color="auto"/>
      </w:divBdr>
    </w:div>
    <w:div w:id="941689673">
      <w:bodyDiv w:val="1"/>
      <w:marLeft w:val="0"/>
      <w:marRight w:val="0"/>
      <w:marTop w:val="0"/>
      <w:marBottom w:val="0"/>
      <w:divBdr>
        <w:top w:val="none" w:sz="0" w:space="0" w:color="auto"/>
        <w:left w:val="none" w:sz="0" w:space="0" w:color="auto"/>
        <w:bottom w:val="none" w:sz="0" w:space="0" w:color="auto"/>
        <w:right w:val="none" w:sz="0" w:space="0" w:color="auto"/>
      </w:divBdr>
    </w:div>
    <w:div w:id="1062214833">
      <w:bodyDiv w:val="1"/>
      <w:marLeft w:val="0"/>
      <w:marRight w:val="0"/>
      <w:marTop w:val="0"/>
      <w:marBottom w:val="0"/>
      <w:divBdr>
        <w:top w:val="none" w:sz="0" w:space="0" w:color="auto"/>
        <w:left w:val="none" w:sz="0" w:space="0" w:color="auto"/>
        <w:bottom w:val="none" w:sz="0" w:space="0" w:color="auto"/>
        <w:right w:val="none" w:sz="0" w:space="0" w:color="auto"/>
      </w:divBdr>
    </w:div>
    <w:div w:id="1076052355">
      <w:bodyDiv w:val="1"/>
      <w:marLeft w:val="0"/>
      <w:marRight w:val="0"/>
      <w:marTop w:val="0"/>
      <w:marBottom w:val="0"/>
      <w:divBdr>
        <w:top w:val="none" w:sz="0" w:space="0" w:color="auto"/>
        <w:left w:val="none" w:sz="0" w:space="0" w:color="auto"/>
        <w:bottom w:val="none" w:sz="0" w:space="0" w:color="auto"/>
        <w:right w:val="none" w:sz="0" w:space="0" w:color="auto"/>
      </w:divBdr>
    </w:div>
    <w:div w:id="1101995975">
      <w:bodyDiv w:val="1"/>
      <w:marLeft w:val="0"/>
      <w:marRight w:val="0"/>
      <w:marTop w:val="0"/>
      <w:marBottom w:val="0"/>
      <w:divBdr>
        <w:top w:val="none" w:sz="0" w:space="0" w:color="auto"/>
        <w:left w:val="none" w:sz="0" w:space="0" w:color="auto"/>
        <w:bottom w:val="none" w:sz="0" w:space="0" w:color="auto"/>
        <w:right w:val="none" w:sz="0" w:space="0" w:color="auto"/>
      </w:divBdr>
    </w:div>
    <w:div w:id="1289816082">
      <w:bodyDiv w:val="1"/>
      <w:marLeft w:val="0"/>
      <w:marRight w:val="0"/>
      <w:marTop w:val="0"/>
      <w:marBottom w:val="0"/>
      <w:divBdr>
        <w:top w:val="none" w:sz="0" w:space="0" w:color="auto"/>
        <w:left w:val="none" w:sz="0" w:space="0" w:color="auto"/>
        <w:bottom w:val="none" w:sz="0" w:space="0" w:color="auto"/>
        <w:right w:val="none" w:sz="0" w:space="0" w:color="auto"/>
      </w:divBdr>
    </w:div>
    <w:div w:id="1443259750">
      <w:bodyDiv w:val="1"/>
      <w:marLeft w:val="0"/>
      <w:marRight w:val="0"/>
      <w:marTop w:val="0"/>
      <w:marBottom w:val="0"/>
      <w:divBdr>
        <w:top w:val="none" w:sz="0" w:space="0" w:color="auto"/>
        <w:left w:val="none" w:sz="0" w:space="0" w:color="auto"/>
        <w:bottom w:val="none" w:sz="0" w:space="0" w:color="auto"/>
        <w:right w:val="none" w:sz="0" w:space="0" w:color="auto"/>
      </w:divBdr>
    </w:div>
    <w:div w:id="1457602683">
      <w:bodyDiv w:val="1"/>
      <w:marLeft w:val="0"/>
      <w:marRight w:val="0"/>
      <w:marTop w:val="0"/>
      <w:marBottom w:val="0"/>
      <w:divBdr>
        <w:top w:val="none" w:sz="0" w:space="0" w:color="auto"/>
        <w:left w:val="none" w:sz="0" w:space="0" w:color="auto"/>
        <w:bottom w:val="none" w:sz="0" w:space="0" w:color="auto"/>
        <w:right w:val="none" w:sz="0" w:space="0" w:color="auto"/>
      </w:divBdr>
    </w:div>
    <w:div w:id="1626035921">
      <w:bodyDiv w:val="1"/>
      <w:marLeft w:val="0"/>
      <w:marRight w:val="0"/>
      <w:marTop w:val="0"/>
      <w:marBottom w:val="0"/>
      <w:divBdr>
        <w:top w:val="none" w:sz="0" w:space="0" w:color="auto"/>
        <w:left w:val="none" w:sz="0" w:space="0" w:color="auto"/>
        <w:bottom w:val="none" w:sz="0" w:space="0" w:color="auto"/>
        <w:right w:val="none" w:sz="0" w:space="0" w:color="auto"/>
      </w:divBdr>
    </w:div>
    <w:div w:id="1671987008">
      <w:bodyDiv w:val="1"/>
      <w:marLeft w:val="0"/>
      <w:marRight w:val="0"/>
      <w:marTop w:val="0"/>
      <w:marBottom w:val="0"/>
      <w:divBdr>
        <w:top w:val="none" w:sz="0" w:space="0" w:color="auto"/>
        <w:left w:val="none" w:sz="0" w:space="0" w:color="auto"/>
        <w:bottom w:val="none" w:sz="0" w:space="0" w:color="auto"/>
        <w:right w:val="none" w:sz="0" w:space="0" w:color="auto"/>
      </w:divBdr>
    </w:div>
    <w:div w:id="1694109332">
      <w:bodyDiv w:val="1"/>
      <w:marLeft w:val="0"/>
      <w:marRight w:val="0"/>
      <w:marTop w:val="0"/>
      <w:marBottom w:val="0"/>
      <w:divBdr>
        <w:top w:val="none" w:sz="0" w:space="0" w:color="auto"/>
        <w:left w:val="none" w:sz="0" w:space="0" w:color="auto"/>
        <w:bottom w:val="none" w:sz="0" w:space="0" w:color="auto"/>
        <w:right w:val="none" w:sz="0" w:space="0" w:color="auto"/>
      </w:divBdr>
    </w:div>
    <w:div w:id="1726030356">
      <w:bodyDiv w:val="1"/>
      <w:marLeft w:val="0"/>
      <w:marRight w:val="0"/>
      <w:marTop w:val="0"/>
      <w:marBottom w:val="0"/>
      <w:divBdr>
        <w:top w:val="none" w:sz="0" w:space="0" w:color="auto"/>
        <w:left w:val="none" w:sz="0" w:space="0" w:color="auto"/>
        <w:bottom w:val="none" w:sz="0" w:space="0" w:color="auto"/>
        <w:right w:val="none" w:sz="0" w:space="0" w:color="auto"/>
      </w:divBdr>
    </w:div>
    <w:div w:id="1816141082">
      <w:bodyDiv w:val="1"/>
      <w:marLeft w:val="0"/>
      <w:marRight w:val="0"/>
      <w:marTop w:val="0"/>
      <w:marBottom w:val="0"/>
      <w:divBdr>
        <w:top w:val="none" w:sz="0" w:space="0" w:color="auto"/>
        <w:left w:val="none" w:sz="0" w:space="0" w:color="auto"/>
        <w:bottom w:val="none" w:sz="0" w:space="0" w:color="auto"/>
        <w:right w:val="none" w:sz="0" w:space="0" w:color="auto"/>
      </w:divBdr>
    </w:div>
    <w:div w:id="1871794790">
      <w:bodyDiv w:val="1"/>
      <w:marLeft w:val="0"/>
      <w:marRight w:val="0"/>
      <w:marTop w:val="0"/>
      <w:marBottom w:val="0"/>
      <w:divBdr>
        <w:top w:val="none" w:sz="0" w:space="0" w:color="auto"/>
        <w:left w:val="none" w:sz="0" w:space="0" w:color="auto"/>
        <w:bottom w:val="none" w:sz="0" w:space="0" w:color="auto"/>
        <w:right w:val="none" w:sz="0" w:space="0" w:color="auto"/>
      </w:divBdr>
    </w:div>
    <w:div w:id="1874154908">
      <w:bodyDiv w:val="1"/>
      <w:marLeft w:val="0"/>
      <w:marRight w:val="0"/>
      <w:marTop w:val="0"/>
      <w:marBottom w:val="0"/>
      <w:divBdr>
        <w:top w:val="none" w:sz="0" w:space="0" w:color="auto"/>
        <w:left w:val="none" w:sz="0" w:space="0" w:color="auto"/>
        <w:bottom w:val="none" w:sz="0" w:space="0" w:color="auto"/>
        <w:right w:val="none" w:sz="0" w:space="0" w:color="auto"/>
      </w:divBdr>
    </w:div>
    <w:div w:id="1888373060">
      <w:bodyDiv w:val="1"/>
      <w:marLeft w:val="0"/>
      <w:marRight w:val="0"/>
      <w:marTop w:val="0"/>
      <w:marBottom w:val="0"/>
      <w:divBdr>
        <w:top w:val="none" w:sz="0" w:space="0" w:color="auto"/>
        <w:left w:val="none" w:sz="0" w:space="0" w:color="auto"/>
        <w:bottom w:val="none" w:sz="0" w:space="0" w:color="auto"/>
        <w:right w:val="none" w:sz="0" w:space="0" w:color="auto"/>
      </w:divBdr>
    </w:div>
    <w:div w:id="1933780086">
      <w:bodyDiv w:val="1"/>
      <w:marLeft w:val="0"/>
      <w:marRight w:val="0"/>
      <w:marTop w:val="0"/>
      <w:marBottom w:val="0"/>
      <w:divBdr>
        <w:top w:val="none" w:sz="0" w:space="0" w:color="auto"/>
        <w:left w:val="none" w:sz="0" w:space="0" w:color="auto"/>
        <w:bottom w:val="none" w:sz="0" w:space="0" w:color="auto"/>
        <w:right w:val="none" w:sz="0" w:space="0" w:color="auto"/>
      </w:divBdr>
    </w:div>
    <w:div w:id="1979677023">
      <w:bodyDiv w:val="1"/>
      <w:marLeft w:val="0"/>
      <w:marRight w:val="0"/>
      <w:marTop w:val="0"/>
      <w:marBottom w:val="0"/>
      <w:divBdr>
        <w:top w:val="none" w:sz="0" w:space="0" w:color="auto"/>
        <w:left w:val="none" w:sz="0" w:space="0" w:color="auto"/>
        <w:bottom w:val="none" w:sz="0" w:space="0" w:color="auto"/>
        <w:right w:val="none" w:sz="0" w:space="0" w:color="auto"/>
      </w:divBdr>
    </w:div>
    <w:div w:id="2046783516">
      <w:bodyDiv w:val="1"/>
      <w:marLeft w:val="0"/>
      <w:marRight w:val="0"/>
      <w:marTop w:val="0"/>
      <w:marBottom w:val="0"/>
      <w:divBdr>
        <w:top w:val="none" w:sz="0" w:space="0" w:color="auto"/>
        <w:left w:val="none" w:sz="0" w:space="0" w:color="auto"/>
        <w:bottom w:val="none" w:sz="0" w:space="0" w:color="auto"/>
        <w:right w:val="none" w:sz="0" w:space="0" w:color="auto"/>
      </w:divBdr>
    </w:div>
    <w:div w:id="2071147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ynative.com/python-postgresql-tutoria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hyperlink" Target="https://onlim.com/en/the-history-of-chatbots/" TargetMode="External"/><Relationship Id="rId16" Type="http://schemas.openxmlformats.org/officeDocument/2006/relationships/hyperlink" Target="http://ieeexplore.ieee.org/stamp/stamp.jsp?tp=&amp;arnumber=5533641&amp;isnumber=5533310" TargetMode="External"/><Relationship Id="rId17" Type="http://schemas.openxmlformats.org/officeDocument/2006/relationships/hyperlink" Target="https://www.theguardian.com/technology/2019/dec/22/zuckerbot-mark-zuckerberg-facebook-botnik?CMP=Share_iOSApp_Other"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wardsdatascience.com/meena-googles-new-chatbot-657241cf5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24191-0C59-CC44-B2B1-1B787724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15</Pages>
  <Words>2728</Words>
  <Characters>15556</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    </vt:lpstr>
      <vt:lpstr>Introduction</vt:lpstr>
      <vt:lpstr>    Background </vt:lpstr>
      <vt:lpstr>    Project aims</vt:lpstr>
      <vt:lpstr>        Goals	</vt:lpstr>
      <vt:lpstr>        Objectives	</vt:lpstr>
      <vt:lpstr>        Time plan</vt:lpstr>
      <vt:lpstr>Literature Review</vt:lpstr>
      <vt:lpstr>    2.1 History of Chatbots</vt:lpstr>
      <vt:lpstr>    2.2 Chatbots in industry</vt:lpstr>
      <vt:lpstr>    2.3 Latest workings</vt:lpstr>
      <vt:lpstr>    2.4 Datasets</vt:lpstr>
      <vt:lpstr>    2.5 Open challenges</vt:lpstr>
      <vt:lpstr>    2.6 Summary</vt:lpstr>
      <vt:lpstr>Neural Networks</vt:lpstr>
      <vt:lpstr>    Introduction</vt:lpstr>
      <vt:lpstr>    Architecture</vt:lpstr>
      <vt:lpstr>    </vt:lpstr>
      <vt:lpstr>4. Recurrent Neural Networks</vt:lpstr>
      <vt:lpstr>    4.1 Introduction</vt:lpstr>
      <vt:lpstr>    4.2 LSTM</vt:lpstr>
      <vt:lpstr>    </vt:lpstr>
      <vt:lpstr>Design and Data structures</vt:lpstr>
      <vt:lpstr>    Development</vt:lpstr>
      <vt:lpstr>    Data</vt:lpstr>
      <vt:lpstr>        Datasets</vt:lpstr>
      <vt:lpstr>        Knowledge base </vt:lpstr>
      <vt:lpstr>    System Diagram</vt:lpstr>
      <vt:lpstr>Plan/Progression</vt:lpstr>
      <vt:lpstr>    Requirements</vt:lpstr>
      <vt:lpstr>    Changes in direction</vt:lpstr>
      <vt:lpstr>    Software Engineering Methodology</vt:lpstr>
      <vt:lpstr>    Testing</vt:lpstr>
      <vt:lpstr>    Work plan</vt:lpstr>
      <vt:lpstr>Evaluation</vt:lpstr>
      <vt:lpstr>    Personal Development</vt:lpstr>
      <vt:lpstr>    System evaluation </vt:lpstr>
      <vt:lpstr>    Project evaluation</vt:lpstr>
      <vt:lpstr>    Future Improvements</vt:lpstr>
      <vt:lpstr>Conclusion</vt:lpstr>
      <vt:lpstr>Bibliography</vt:lpstr>
      <vt:lpstr>&gt;</vt:lpstr>
    </vt:vector>
  </TitlesOfParts>
  <Company>Computer Science</Company>
  <LinksUpToDate>false</LinksUpToDate>
  <CharactersWithSpaces>18248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Phillips</dc:creator>
  <cp:keywords/>
  <dc:description/>
  <cp:lastModifiedBy>(s) Matthew Rankin Rankin</cp:lastModifiedBy>
  <cp:revision>4</cp:revision>
  <dcterms:created xsi:type="dcterms:W3CDTF">2019-12-27T16:11:00Z</dcterms:created>
  <dcterms:modified xsi:type="dcterms:W3CDTF">2020-04-02T15:03:00Z</dcterms:modified>
</cp:coreProperties>
</file>